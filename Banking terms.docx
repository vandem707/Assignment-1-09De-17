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What is a Repo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Repo rate is the rate at which our banks borrow rupees from RBI. Whenever the banks have any shortage of funds they can borrow it from RBI. A reduction in the repo rate will help banks to get money at a cheaper rate. When the repo rate increases, borrowing from RBI becomes more expensive.</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 What is Reverse Repo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This is exact opposite of Repo rate. Reverse Repo rate is the rate at which Reserve Bank of India (RBI) borrows money from banks. RBI uses this tool when it feels there is too much money floating in the banking system. Banks are always happy to lend money to RBI since their money is in safe hands with a good interest. An increase in Reverse repo rate can cause the banks to transfer more funds to RBI due to </w:t>
      </w:r>
      <w:proofErr w:type="gramStart"/>
      <w:r w:rsidRPr="000E4ACF">
        <w:rPr>
          <w:rFonts w:ascii="Andalus" w:eastAsia="Times New Roman" w:hAnsi="Andalus" w:cs="Andalus"/>
          <w:color w:val="000000"/>
          <w:sz w:val="26"/>
          <w:szCs w:val="26"/>
          <w:lang w:eastAsia="en-IN"/>
        </w:rPr>
        <w:t>this</w:t>
      </w:r>
      <w:proofErr w:type="gramEnd"/>
      <w:r w:rsidRPr="000E4ACF">
        <w:rPr>
          <w:rFonts w:ascii="Andalus" w:eastAsia="Times New Roman" w:hAnsi="Andalus" w:cs="Andalus"/>
          <w:color w:val="000000"/>
          <w:sz w:val="26"/>
          <w:szCs w:val="26"/>
          <w:lang w:eastAsia="en-IN"/>
        </w:rPr>
        <w:t xml:space="preserve"> attractive interest rates.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w:t>
      </w:r>
      <w:r w:rsidRPr="000E4ACF">
        <w:rPr>
          <w:rFonts w:ascii="Andalus" w:eastAsia="Times New Roman" w:hAnsi="Andalus" w:cs="Andalus"/>
          <w:color w:val="000000"/>
          <w:sz w:val="26"/>
          <w:szCs w:val="26"/>
          <w:shd w:val="clear" w:color="auto" w:fill="B6D7A8"/>
          <w:lang w:eastAsia="en-IN"/>
        </w:rPr>
        <w:t>What is CRR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Cash reserve Ratio (CRR) is the amount of funds that the banks have to keep with RBI. If RBI decides to increase the percent of this, the available amount with the banks comes down. RBI is using this method (increase of CRR rate), to drain out the excessive money from the banks.3</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SLR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SLR (Statutory Liquidity Ratio) is the amount a commercial bank needs to maintain in the form of cash, or gold or govt. approved securities (Bonds) before providing credit to its customers.</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SLR rate is determined and maintained by the RBI (Reserve Bank of India) in order to control the expansion of bank credit. SLR is determined as the percentage of total demand and percentage of time liabilities. Time Liabilities are the liabilities a commercial bank liable to pay to the customers on their anytime demand. SLR is used to control inflation and propel growth. Through SLR rate tuning the money supply in the system can be controlled efficiently.</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Bank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Bank rate, also referred to as the discount rate, is the rate of interest which a central bank charges on the loans and advances that it extends to commercial banks and other financial intermediaries. Changes in the bank rate are often used by central banks to control the money supply.</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lastRenderedPageBreak/>
        <w:t> </w:t>
      </w:r>
      <w:r w:rsidRPr="000E4ACF">
        <w:rPr>
          <w:rFonts w:ascii="Andalus" w:eastAsia="Times New Roman" w:hAnsi="Andalus" w:cs="Andalus"/>
          <w:color w:val="000000"/>
          <w:sz w:val="26"/>
          <w:szCs w:val="26"/>
          <w:shd w:val="clear" w:color="auto" w:fill="B6D7A8"/>
          <w:lang w:eastAsia="en-IN"/>
        </w:rPr>
        <w:t>What is Inflation?</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Inflation is as an increase in the price of bunch of Goods and services that projects the Indian economy. An increase in inflation figures occurs when there is an increase in the average level of prices in Goods and services. Inflation happens when there are fewer Goods and more buyers; this will result in increase in the price of Goods, since there is more demand and less supply of the goods.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Deflation?</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Deflation is the continuous decrease in prices of goods and services. Deflation occurs when the inflation rate becomes negative (below zero) and stays there for a longer period.</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PLR?</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The Prime Interest Rate is the interest rate charged by banks to their most creditworthy customers (usually the most prominent and stable business customers). The rate is almost always the same amongst major banks. Adjustments to the prime rate are made by banks at the same time; although, the prime rate does not adjust on any regular basis. The Prime Rate is usually adjusted at the same time and in correlation to the adjustments of the Fed Funds Rate. The rates reported below are based upon the prime rates on the first day of each respective month. Some banks use the name "Reference Rate" or "Base Lending Rate" to refer to their Prime Lending Rate.</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Deposit Rate?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Interest Rates paid by a depository institution on the cash on deposit.</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b/>
          <w:bCs/>
          <w:color w:val="000000"/>
          <w:sz w:val="26"/>
          <w:szCs w:val="26"/>
          <w:lang w:eastAsia="en-IN"/>
        </w:rPr>
        <w:t>Policy Rates: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Bank Rate: </w:t>
      </w:r>
      <w:r w:rsidRPr="000E4ACF">
        <w:rPr>
          <w:rFonts w:ascii="Andalus" w:eastAsia="Times New Roman" w:hAnsi="Andalus" w:cs="Andalus"/>
          <w:color w:val="000000"/>
          <w:sz w:val="26"/>
          <w:szCs w:val="26"/>
          <w:shd w:val="clear" w:color="auto" w:fill="F4CCCC"/>
          <w:lang w:eastAsia="en-IN"/>
        </w:rPr>
        <w:t>9.00%</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Repo Rate: </w:t>
      </w:r>
      <w:r w:rsidRPr="000E4ACF">
        <w:rPr>
          <w:rFonts w:ascii="Andalus" w:eastAsia="Times New Roman" w:hAnsi="Andalus" w:cs="Andalus"/>
          <w:color w:val="000000"/>
          <w:sz w:val="26"/>
          <w:szCs w:val="26"/>
          <w:shd w:val="clear" w:color="auto" w:fill="F4CCCC"/>
          <w:lang w:eastAsia="en-IN"/>
        </w:rPr>
        <w:t>8.00%</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Reverse Repo Rate: </w:t>
      </w:r>
      <w:r w:rsidRPr="000E4ACF">
        <w:rPr>
          <w:rFonts w:ascii="Andalus" w:eastAsia="Times New Roman" w:hAnsi="Andalus" w:cs="Andalus"/>
          <w:color w:val="000000"/>
          <w:sz w:val="26"/>
          <w:szCs w:val="26"/>
          <w:shd w:val="clear" w:color="auto" w:fill="F4CCCC"/>
          <w:lang w:eastAsia="en-IN"/>
        </w:rPr>
        <w:t>7.00% </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b/>
          <w:bCs/>
          <w:color w:val="000000"/>
          <w:sz w:val="26"/>
          <w:szCs w:val="26"/>
          <w:lang w:eastAsia="en-IN"/>
        </w:rPr>
        <w:t>Reserve Ratios: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CRR:</w:t>
      </w:r>
      <w:r w:rsidRPr="000E4ACF">
        <w:rPr>
          <w:rFonts w:ascii="Andalus" w:eastAsia="Times New Roman" w:hAnsi="Andalus" w:cs="Andalus"/>
          <w:color w:val="000000"/>
          <w:sz w:val="26"/>
          <w:szCs w:val="26"/>
          <w:shd w:val="clear" w:color="auto" w:fill="F4CCCC"/>
          <w:lang w:eastAsia="en-IN"/>
        </w:rPr>
        <w:t xml:space="preserve"> 4.75%</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SLR: </w:t>
      </w:r>
      <w:r w:rsidRPr="000E4ACF">
        <w:rPr>
          <w:rFonts w:ascii="Andalus" w:eastAsia="Times New Roman" w:hAnsi="Andalus" w:cs="Andalus"/>
          <w:color w:val="000000"/>
          <w:sz w:val="26"/>
          <w:szCs w:val="26"/>
          <w:shd w:val="clear" w:color="auto" w:fill="F4CCCC"/>
          <w:lang w:eastAsia="en-IN"/>
        </w:rPr>
        <w:t>24.00%</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b/>
          <w:bCs/>
          <w:color w:val="000000"/>
          <w:sz w:val="26"/>
          <w:szCs w:val="26"/>
          <w:lang w:eastAsia="en-IN"/>
        </w:rPr>
        <w:t>Lending/Deposit Rates: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PLR: </w:t>
      </w:r>
      <w:r w:rsidRPr="000E4ACF">
        <w:rPr>
          <w:rFonts w:ascii="Andalus" w:eastAsia="Times New Roman" w:hAnsi="Andalus" w:cs="Andalus"/>
          <w:color w:val="000000"/>
          <w:sz w:val="26"/>
          <w:szCs w:val="26"/>
          <w:shd w:val="clear" w:color="auto" w:fill="F4CCCC"/>
          <w:lang w:eastAsia="en-IN"/>
        </w:rPr>
        <w:t>11.5%-12.00%</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xml:space="preserve">· Deposit Rate: </w:t>
      </w:r>
      <w:r w:rsidRPr="000E4ACF">
        <w:rPr>
          <w:rFonts w:ascii="Andalus" w:eastAsia="Times New Roman" w:hAnsi="Andalus" w:cs="Andalus"/>
          <w:color w:val="000000"/>
          <w:sz w:val="26"/>
          <w:szCs w:val="26"/>
          <w:shd w:val="clear" w:color="auto" w:fill="F4CCCC"/>
          <w:lang w:eastAsia="en-IN"/>
        </w:rPr>
        <w:t>8.00%-9.25%</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lastRenderedPageBreak/>
        <w:t xml:space="preserve">. Savings Bank rate: </w:t>
      </w:r>
      <w:r w:rsidRPr="000E4ACF">
        <w:rPr>
          <w:rFonts w:ascii="Andalus" w:eastAsia="Times New Roman" w:hAnsi="Andalus" w:cs="Andalus"/>
          <w:color w:val="000000"/>
          <w:sz w:val="26"/>
          <w:szCs w:val="26"/>
          <w:shd w:val="clear" w:color="auto" w:fill="F4CCCC"/>
          <w:lang w:eastAsia="en-IN"/>
        </w:rPr>
        <w:t>4.00%</w:t>
      </w:r>
    </w:p>
    <w:p w:rsidR="000E4ACF" w:rsidRPr="000E4ACF" w:rsidRDefault="000E4ACF" w:rsidP="000E4ACF">
      <w:pPr>
        <w:spacing w:after="0" w:line="435" w:lineRule="atLeast"/>
        <w:rPr>
          <w:rFonts w:ascii="Andalus" w:eastAsia="Times New Roman" w:hAnsi="Andalus" w:cs="Andalus"/>
          <w:color w:val="333333"/>
          <w:sz w:val="24"/>
          <w:szCs w:val="24"/>
          <w:lang w:eastAsia="en-IN"/>
        </w:rPr>
      </w:pPr>
      <w:r w:rsidRPr="000E4ACF">
        <w:rPr>
          <w:rFonts w:ascii="Andalus" w:eastAsia="Times New Roman" w:hAnsi="Andalus" w:cs="Andalus"/>
          <w:b/>
          <w:bCs/>
          <w:color w:val="000000"/>
          <w:sz w:val="26"/>
          <w:szCs w:val="26"/>
          <w:shd w:val="clear" w:color="auto" w:fill="FFD966"/>
          <w:lang w:eastAsia="en-IN"/>
        </w:rPr>
        <w:t>                                                                                    Note</w:t>
      </w:r>
      <w:r w:rsidRPr="000E4ACF">
        <w:rPr>
          <w:rFonts w:ascii="Andalus" w:eastAsia="Times New Roman" w:hAnsi="Andalus" w:cs="Andalus"/>
          <w:color w:val="000000"/>
          <w:sz w:val="26"/>
          <w:szCs w:val="26"/>
          <w:shd w:val="clear" w:color="auto" w:fill="FFD966"/>
          <w:lang w:eastAsia="en-IN"/>
        </w:rPr>
        <w:t xml:space="preserve">: Rates as on </w:t>
      </w:r>
      <w:r w:rsidRPr="000E4ACF">
        <w:rPr>
          <w:rFonts w:ascii="Andalus" w:eastAsia="Times New Roman" w:hAnsi="Andalus" w:cs="Andalus"/>
          <w:b/>
          <w:bCs/>
          <w:color w:val="000000"/>
          <w:sz w:val="36"/>
          <w:szCs w:val="36"/>
          <w:shd w:val="clear" w:color="auto" w:fill="FFD966"/>
          <w:lang w:eastAsia="en-IN"/>
        </w:rPr>
        <w:t>31-05-12.</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 What is FII?</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FII (Foreign Institutional Investor) used to denote an investor, mostly in the form of an institution. An institution established outside India, which proposes to invest in Indian market, in other words buying Indian stocks. FII's generally buy in large volumes which has an impact on the stock markets. Institutional Investors includes pension funds, mutual funds, Insurance Companies, Banks, etc.</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What is FDI?</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FDI (Foreign Direct Investment) occurs with the purchase of the “physical assets or a significant amount of ownership (stock) of a company in another country in order to gain a measure of management control” (Or) A foreign company having a stake in </w:t>
      </w:r>
      <w:proofErr w:type="gramStart"/>
      <w:r w:rsidRPr="000E4ACF">
        <w:rPr>
          <w:rFonts w:ascii="Andalus" w:eastAsia="Times New Roman" w:hAnsi="Andalus" w:cs="Andalus"/>
          <w:color w:val="000000"/>
          <w:sz w:val="26"/>
          <w:szCs w:val="26"/>
          <w:lang w:eastAsia="en-IN"/>
        </w:rPr>
        <w:t>a</w:t>
      </w:r>
      <w:proofErr w:type="gramEnd"/>
      <w:r w:rsidRPr="000E4ACF">
        <w:rPr>
          <w:rFonts w:ascii="Andalus" w:eastAsia="Times New Roman" w:hAnsi="Andalus" w:cs="Andalus"/>
          <w:color w:val="000000"/>
          <w:sz w:val="26"/>
          <w:szCs w:val="26"/>
          <w:lang w:eastAsia="en-IN"/>
        </w:rPr>
        <w:t xml:space="preserve"> Indian Company.</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IPO?</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IPO is Initial Public Offering. This is the first offering of shares to the general public from a company wishes to list on the stock exchanges.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Disinvestment?</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The Selling of the government stake in public sector undertakings.</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Fiscal Deficit?</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It is the difference between the government’s total receipts (excluding borrowings) and total expenditure. Fiscal deficit in 2009-10 is proposed at 6.8% of GDP.</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Revenue deficit?</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It defines that, where the net amount received (by taxes &amp; other forms) fails to meet the predicted net amount to be received by the government. Revenue deficit in 2011-12 is proposed at 4.6% of GDP.</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 What is GDP?</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The Gross Domestic Product or GDP is a measure of all of the services and goods produced in a country over a specific period; classically a year. GDP during 2011-2012 is 8.2%.</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GNP?</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lastRenderedPageBreak/>
        <w:t>A: Gross National Product is measured as GDP plus income of residents from investments made abroad minus income earned by foreigners in domestic market.</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National Income?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National Income is the money value of all goods and services produced in a country during the year.</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Per Capita Income?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The national income of a country, or region, divided by its population. Per capita income is often used to measure a country's standard of </w:t>
      </w:r>
      <w:proofErr w:type="spellStart"/>
      <w:r w:rsidRPr="000E4ACF">
        <w:rPr>
          <w:rFonts w:ascii="Andalus" w:eastAsia="Times New Roman" w:hAnsi="Andalus" w:cs="Andalus"/>
          <w:color w:val="000000"/>
          <w:sz w:val="26"/>
          <w:szCs w:val="26"/>
          <w:lang w:eastAsia="en-IN"/>
        </w:rPr>
        <w:t>living.Per</w:t>
      </w:r>
      <w:proofErr w:type="spellEnd"/>
      <w:r w:rsidRPr="000E4ACF">
        <w:rPr>
          <w:rFonts w:ascii="Andalus" w:eastAsia="Times New Roman" w:hAnsi="Andalus" w:cs="Andalus"/>
          <w:color w:val="000000"/>
          <w:sz w:val="26"/>
          <w:szCs w:val="26"/>
          <w:lang w:eastAsia="en-IN"/>
        </w:rPr>
        <w:t xml:space="preserve"> capita income during 2008-09 estimated by CSO: Rs.25, 494.</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 What is Vote on Account?</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A vote-on account is basically a statement ,where the government presents an estimate of a sum required to meet the expenditure that it incurs during the first three to four months of an election financial year until a new government is in place, to keep the machinery running.</w:t>
      </w: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B6D7A8"/>
          <w:lang w:eastAsia="en-IN"/>
        </w:rPr>
        <w:t> </w:t>
      </w:r>
      <w:proofErr w:type="gramStart"/>
      <w:r w:rsidRPr="000E4ACF">
        <w:rPr>
          <w:rFonts w:ascii="Andalus" w:eastAsia="Times New Roman" w:hAnsi="Andalus" w:cs="Andalus"/>
          <w:color w:val="000000"/>
          <w:sz w:val="26"/>
          <w:szCs w:val="26"/>
          <w:shd w:val="clear" w:color="auto" w:fill="B6D7A8"/>
          <w:lang w:eastAsia="en-IN"/>
        </w:rPr>
        <w:t>Difference between Vote on Account and Interim Budget?</w:t>
      </w:r>
      <w:proofErr w:type="gramEnd"/>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Vote-on-account deals only with the expenditure side of the government's budget, an interim Budget is a complete set of accounts, including both expenditure and receipts.</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SDR?</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The SDR (Special Drawing Rights) is an artificial currency created by the IMF in 1969. SDRs are allocated to member countries and can be fully converted into international currencies so they serve as a supplement to the official foreign reserves of member countries. Its value is based on a basket of key international currencies (U.S. dollar, euro, yen and pound sterling).</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p>
    <w:p w:rsidR="000E4ACF" w:rsidRPr="000E4ACF" w:rsidRDefault="000E4ACF" w:rsidP="000E4ACF">
      <w:pPr>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 </w:t>
      </w:r>
      <w:r w:rsidRPr="000E4ACF">
        <w:rPr>
          <w:rFonts w:ascii="Andalus" w:eastAsia="Times New Roman" w:hAnsi="Andalus" w:cs="Andalus"/>
          <w:color w:val="000000"/>
          <w:sz w:val="26"/>
          <w:szCs w:val="26"/>
          <w:shd w:val="clear" w:color="auto" w:fill="B6D7A8"/>
          <w:lang w:eastAsia="en-IN"/>
        </w:rPr>
        <w:t>What is SEZ?</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SEZ means Special Economic Zone is the one of the part of government’s policies in India. A special Economic zone is a geographical region that economic laws which are more liberal than the usual economic laws in the country. The basic motto </w:t>
      </w:r>
      <w:r w:rsidRPr="000E4ACF">
        <w:rPr>
          <w:rFonts w:ascii="Andalus" w:eastAsia="Times New Roman" w:hAnsi="Andalus" w:cs="Andalus"/>
          <w:color w:val="000000"/>
          <w:sz w:val="26"/>
          <w:szCs w:val="26"/>
          <w:lang w:eastAsia="en-IN"/>
        </w:rPr>
        <w:lastRenderedPageBreak/>
        <w:t>behind this is to increase foreign investment, development of infrastructure, job opportunities and increase the income level of the people.</w:t>
      </w:r>
    </w:p>
    <w:p w:rsidR="000E4ACF" w:rsidRPr="000E4ACF" w:rsidRDefault="000E4ACF" w:rsidP="000E4ACF">
      <w:pPr>
        <w:shd w:val="clear" w:color="auto" w:fill="FCFBF5"/>
        <w:spacing w:after="0" w:line="435"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Open Market </w:t>
      </w:r>
      <w:proofErr w:type="gramStart"/>
      <w:r w:rsidRPr="000E4ACF">
        <w:rPr>
          <w:rFonts w:ascii="Andalus" w:eastAsia="Times New Roman" w:hAnsi="Andalus" w:cs="Andalus"/>
          <w:color w:val="000000"/>
          <w:sz w:val="26"/>
          <w:szCs w:val="26"/>
          <w:shd w:val="clear" w:color="auto" w:fill="B6D7A8"/>
          <w:lang w:eastAsia="en-IN"/>
        </w:rPr>
        <w:t>operations(</w:t>
      </w:r>
      <w:proofErr w:type="gramEnd"/>
      <w:r w:rsidRPr="000E4ACF">
        <w:rPr>
          <w:rFonts w:ascii="Andalus" w:eastAsia="Times New Roman" w:hAnsi="Andalus" w:cs="Andalus"/>
          <w:color w:val="000000"/>
          <w:sz w:val="26"/>
          <w:szCs w:val="26"/>
          <w:shd w:val="clear" w:color="auto" w:fill="B6D7A8"/>
          <w:lang w:eastAsia="en-IN"/>
        </w:rPr>
        <w:t>OMO)?</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roofErr w:type="gramStart"/>
      <w:r w:rsidRPr="000E4ACF">
        <w:rPr>
          <w:rFonts w:ascii="Andalus" w:eastAsia="Times New Roman" w:hAnsi="Andalus" w:cs="Andalus"/>
          <w:color w:val="000000"/>
          <w:sz w:val="26"/>
          <w:szCs w:val="26"/>
          <w:lang w:eastAsia="en-IN"/>
        </w:rPr>
        <w:t>The buying and selling of government securities in the open market in order to expand or contract the amount of money in the banking system by RBI.</w:t>
      </w:r>
      <w:proofErr w:type="gramEnd"/>
      <w:r w:rsidRPr="000E4ACF">
        <w:rPr>
          <w:rFonts w:ascii="Andalus" w:eastAsia="Times New Roman" w:hAnsi="Andalus" w:cs="Andalus"/>
          <w:color w:val="000000"/>
          <w:sz w:val="26"/>
          <w:szCs w:val="26"/>
          <w:lang w:eastAsia="en-IN"/>
        </w:rPr>
        <w:t xml:space="preserve"> Open market operations are the principal tools of monetary policy.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Micro Credit?</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It is a term used to extend small loans to very poor people for self-employment projects that generate income, allowing them to care for themselves and their families.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Liquidity Adjustment </w:t>
      </w:r>
      <w:proofErr w:type="gramStart"/>
      <w:r w:rsidRPr="000E4ACF">
        <w:rPr>
          <w:rFonts w:ascii="Andalus" w:eastAsia="Times New Roman" w:hAnsi="Andalus" w:cs="Andalus"/>
          <w:color w:val="000000"/>
          <w:sz w:val="26"/>
          <w:szCs w:val="26"/>
          <w:shd w:val="clear" w:color="auto" w:fill="B6D7A8"/>
          <w:lang w:eastAsia="en-IN"/>
        </w:rPr>
        <w:t>Facility(</w:t>
      </w:r>
      <w:proofErr w:type="gramEnd"/>
      <w:r w:rsidRPr="000E4ACF">
        <w:rPr>
          <w:rFonts w:ascii="Andalus" w:eastAsia="Times New Roman" w:hAnsi="Andalus" w:cs="Andalus"/>
          <w:color w:val="000000"/>
          <w:sz w:val="26"/>
          <w:szCs w:val="26"/>
          <w:shd w:val="clear" w:color="auto" w:fill="B6D7A8"/>
          <w:lang w:eastAsia="en-IN"/>
        </w:rPr>
        <w:t>LAF)?</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tool used in monetary policy that allows banks to borrow money through repurchase agreements. This arrangement allows banks to respond to liquidity pressures and is used by governments to assure basic stability in the financial markets.</w:t>
      </w:r>
      <w:r w:rsidRPr="000E4ACF">
        <w:rPr>
          <w:rFonts w:ascii="Andalus" w:eastAsia="Times New Roman" w:hAnsi="Andalus" w:cs="Andalus"/>
          <w:color w:val="333333"/>
          <w:sz w:val="21"/>
          <w:szCs w:val="21"/>
          <w:lang w:eastAsia="en-IN"/>
        </w:rPr>
        <w:br/>
      </w:r>
      <w:r w:rsidRPr="000E4ACF">
        <w:rPr>
          <w:rFonts w:ascii="Andalus" w:eastAsia="Times New Roman" w:hAnsi="Andalus" w:cs="Andalus"/>
          <w:color w:val="333333"/>
          <w:sz w:val="21"/>
          <w:szCs w:val="21"/>
          <w:lang w:eastAsia="en-IN"/>
        </w:rPr>
        <w:br/>
      </w: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RTGS System?</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The acronym 'RTGS' stands for Real Time Gross Settlement. RTGS system is a funds transfer mechanism where transfer of money takes place from one bank to another on a 'real time' and on 'gross' basis. This is the fastest possible money transfer system through the banking channel. Settlement in 'real time' means payment transaction is not subjected to any waiting period. The transactions are settled as soon as they are processed. 'Gross settlement' means the transaction is settled on one to one basis without bunching with any other transaction.</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w:t>
      </w:r>
      <w:proofErr w:type="spellStart"/>
      <w:r w:rsidRPr="000E4ACF">
        <w:rPr>
          <w:rFonts w:ascii="Andalus" w:eastAsia="Times New Roman" w:hAnsi="Andalus" w:cs="Andalus"/>
          <w:color w:val="000000"/>
          <w:sz w:val="26"/>
          <w:szCs w:val="26"/>
          <w:shd w:val="clear" w:color="auto" w:fill="B6D7A8"/>
          <w:lang w:eastAsia="en-IN"/>
        </w:rPr>
        <w:t>Bancassurance</w:t>
      </w:r>
      <w:proofErr w:type="spellEnd"/>
      <w:r w:rsidRPr="000E4ACF">
        <w:rPr>
          <w:rFonts w:ascii="Andalus" w:eastAsia="Times New Roman" w:hAnsi="Andalus" w:cs="Andalus"/>
          <w:color w:val="000000"/>
          <w:sz w:val="26"/>
          <w:szCs w:val="26"/>
          <w:shd w:val="clear" w:color="auto" w:fill="B6D7A8"/>
          <w:lang w:eastAsia="en-IN"/>
        </w:rPr>
        <w:t>?</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It is the term used to describe the partnership or relationship between a bank and an insurance company whereby the insurance company uses the bank sales channel in order to sell insurance products.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Wholesale Price </w:t>
      </w:r>
      <w:proofErr w:type="gramStart"/>
      <w:r w:rsidRPr="000E4ACF">
        <w:rPr>
          <w:rFonts w:ascii="Andalus" w:eastAsia="Times New Roman" w:hAnsi="Andalus" w:cs="Andalus"/>
          <w:color w:val="000000"/>
          <w:sz w:val="26"/>
          <w:szCs w:val="26"/>
          <w:shd w:val="clear" w:color="auto" w:fill="B6D7A8"/>
          <w:lang w:eastAsia="en-IN"/>
        </w:rPr>
        <w:t>Index(</w:t>
      </w:r>
      <w:proofErr w:type="gramEnd"/>
      <w:r w:rsidRPr="000E4ACF">
        <w:rPr>
          <w:rFonts w:ascii="Andalus" w:eastAsia="Times New Roman" w:hAnsi="Andalus" w:cs="Andalus"/>
          <w:color w:val="000000"/>
          <w:sz w:val="26"/>
          <w:szCs w:val="26"/>
          <w:shd w:val="clear" w:color="auto" w:fill="B6D7A8"/>
          <w:lang w:eastAsia="en-IN"/>
        </w:rPr>
        <w:t>WPI)?</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The Wholesale Price Index (WPI) is the index used to measure the changes in the average price level of goods traded in wholesale market. A total of 435 commodity prices make up the index. It is available on a weekly basis. It is generally taken as an indicator of the inflation rate in the Indian economy. The Indian Wholesale Price Index (WPI) was first published in 1902, and was used by policy makers until it was replaced by the Producer Price Index (PPI) in 1978.</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Consumer price </w:t>
      </w:r>
      <w:proofErr w:type="gramStart"/>
      <w:r w:rsidRPr="000E4ACF">
        <w:rPr>
          <w:rFonts w:ascii="Andalus" w:eastAsia="Times New Roman" w:hAnsi="Andalus" w:cs="Andalus"/>
          <w:color w:val="000000"/>
          <w:sz w:val="26"/>
          <w:szCs w:val="26"/>
          <w:shd w:val="clear" w:color="auto" w:fill="B6D7A8"/>
          <w:lang w:eastAsia="en-IN"/>
        </w:rPr>
        <w:t>Index(</w:t>
      </w:r>
      <w:proofErr w:type="gramEnd"/>
      <w:r w:rsidRPr="000E4ACF">
        <w:rPr>
          <w:rFonts w:ascii="Andalus" w:eastAsia="Times New Roman" w:hAnsi="Andalus" w:cs="Andalus"/>
          <w:color w:val="000000"/>
          <w:sz w:val="26"/>
          <w:szCs w:val="26"/>
          <w:shd w:val="clear" w:color="auto" w:fill="B6D7A8"/>
          <w:lang w:eastAsia="en-IN"/>
        </w:rPr>
        <w:t>CPI)?</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It is a measure estimating the average price of consumer goods and services purchased by households.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Venture Capital?</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Venture capital is money provided by an outside investor to finance a new, growing, or troubled business. The venture capitalist provides the funding knowing that there’s a significant risk associated with the company’s future profits and cash flow. Capital is invested in exchange for an equity stake in the business rather than given as a loan, and the investor hopes the investment will yield a better-than-average return.</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 Treasury Bills?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Treasury Bills (T-Bills) are short term, Rupee denominated obligations issued by the Reserve Bank of India (RBI) on behalf of the Government of India. They are thus useful in managing short-term liquidity. </w:t>
      </w:r>
      <w:proofErr w:type="gramStart"/>
      <w:r w:rsidRPr="000E4ACF">
        <w:rPr>
          <w:rFonts w:ascii="Andalus" w:eastAsia="Times New Roman" w:hAnsi="Andalus" w:cs="Andalus"/>
          <w:color w:val="000000"/>
          <w:sz w:val="26"/>
          <w:szCs w:val="26"/>
          <w:lang w:eastAsia="en-IN"/>
        </w:rPr>
        <w:t>At present, the Government of India issues three types of treasury bills through auctions, namely, 91-day, 182-day and 364-day.</w:t>
      </w:r>
      <w:proofErr w:type="gramEnd"/>
      <w:r w:rsidRPr="000E4ACF">
        <w:rPr>
          <w:rFonts w:ascii="Andalus" w:eastAsia="Times New Roman" w:hAnsi="Andalus" w:cs="Andalus"/>
          <w:color w:val="000000"/>
          <w:sz w:val="26"/>
          <w:szCs w:val="26"/>
          <w:lang w:eastAsia="en-IN"/>
        </w:rPr>
        <w:t xml:space="preserve"> There are no treasury bills issued by State Governments.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Banking Ombudsmen Scheme?</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The Banking Ombudsman Scheme enables an expeditious and inexpensive forum to bank customers for resolution of complaints relating to certain services rendered by banks.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lastRenderedPageBreak/>
        <w:t>The Banking Ombudsman is a senior official appointed by the Reserve Bank of India to redress customer complaints against deficiency in certain banking services.</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The Banking Ombudsman Scheme was first introduced in India in 1995, and was revised in 2002. The current scheme became operative from the 1 January 2006, and replaced and superseded the banking Ombudsman Scheme 2002.</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Subsidy?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subsidy is a form of financial assistance paid to a business or economic sector. Most subsidies are made by the government to producers or distributors in an industry to prevent the decline of that industry or an increase in the prices of its products or to encourage it to hire more </w:t>
      </w:r>
      <w:proofErr w:type="spellStart"/>
      <w:r w:rsidRPr="000E4ACF">
        <w:rPr>
          <w:rFonts w:ascii="Andalus" w:eastAsia="Times New Roman" w:hAnsi="Andalus" w:cs="Andalus"/>
          <w:color w:val="000000"/>
          <w:sz w:val="26"/>
          <w:szCs w:val="26"/>
          <w:lang w:eastAsia="en-IN"/>
        </w:rPr>
        <w:t>labor</w:t>
      </w:r>
      <w:proofErr w:type="spellEnd"/>
      <w:r w:rsidRPr="000E4ACF">
        <w:rPr>
          <w:rFonts w:ascii="Andalus" w:eastAsia="Times New Roman" w:hAnsi="Andalus" w:cs="Andalus"/>
          <w:color w:val="000000"/>
          <w:sz w:val="26"/>
          <w:szCs w:val="26"/>
          <w:lang w:eastAsia="en-IN"/>
        </w:rPr>
        <w:t>.</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 Debenture? How many types of debentures are there? What are they?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debenture is basically an unsecured loan to a corporation. </w:t>
      </w:r>
      <w:proofErr w:type="gramStart"/>
      <w:r w:rsidRPr="000E4ACF">
        <w:rPr>
          <w:rFonts w:ascii="Andalus" w:eastAsia="Times New Roman" w:hAnsi="Andalus" w:cs="Andalus"/>
          <w:color w:val="000000"/>
          <w:sz w:val="26"/>
          <w:szCs w:val="26"/>
          <w:lang w:eastAsia="en-IN"/>
        </w:rPr>
        <w:t>A type of debt instrument that is not secured by physical asset.</w:t>
      </w:r>
      <w:proofErr w:type="gramEnd"/>
      <w:r w:rsidRPr="000E4ACF">
        <w:rPr>
          <w:rFonts w:ascii="Andalus" w:eastAsia="Times New Roman" w:hAnsi="Andalus" w:cs="Andalus"/>
          <w:color w:val="000000"/>
          <w:sz w:val="26"/>
          <w:szCs w:val="26"/>
          <w:lang w:eastAsia="en-IN"/>
        </w:rPr>
        <w:t> Debentures are backed only by the general creditworthiness and reputation of the issuer. </w:t>
      </w:r>
    </w:p>
    <w:p w:rsidR="000E4ACF" w:rsidRPr="000E4ACF" w:rsidRDefault="000E4ACF" w:rsidP="000E4ACF">
      <w:pPr>
        <w:spacing w:after="0" w:line="420" w:lineRule="atLeast"/>
        <w:rPr>
          <w:rFonts w:ascii="Andalus" w:eastAsia="Times New Roman" w:hAnsi="Andalus" w:cs="Andalus"/>
          <w:color w:val="333333"/>
          <w:sz w:val="23"/>
          <w:szCs w:val="23"/>
          <w:lang w:eastAsia="en-IN"/>
        </w:rPr>
      </w:pPr>
      <w:proofErr w:type="spellStart"/>
      <w:proofErr w:type="gramStart"/>
      <w:r w:rsidRPr="000E4ACF">
        <w:rPr>
          <w:rFonts w:ascii="Andalus" w:eastAsia="Times New Roman" w:hAnsi="Andalus" w:cs="Andalus"/>
          <w:color w:val="000000"/>
          <w:sz w:val="26"/>
          <w:szCs w:val="26"/>
          <w:shd w:val="clear" w:color="auto" w:fill="FCFBF5"/>
          <w:lang w:eastAsia="en-IN"/>
        </w:rPr>
        <w:t>i</w:t>
      </w:r>
      <w:proofErr w:type="spellEnd"/>
      <w:r w:rsidRPr="000E4ACF">
        <w:rPr>
          <w:rFonts w:ascii="Andalus" w:eastAsia="Times New Roman" w:hAnsi="Andalus" w:cs="Andalus"/>
          <w:color w:val="000000"/>
          <w:sz w:val="26"/>
          <w:szCs w:val="26"/>
          <w:shd w:val="clear" w:color="auto" w:fill="FCE5CD"/>
          <w:lang w:eastAsia="en-IN"/>
        </w:rPr>
        <w:t>)Convertible</w:t>
      </w:r>
      <w:proofErr w:type="gramEnd"/>
      <w:r w:rsidRPr="000E4ACF">
        <w:rPr>
          <w:rFonts w:ascii="Andalus" w:eastAsia="Times New Roman" w:hAnsi="Andalus" w:cs="Andalus"/>
          <w:color w:val="000000"/>
          <w:sz w:val="26"/>
          <w:szCs w:val="26"/>
          <w:shd w:val="clear" w:color="auto" w:fill="FCE5CD"/>
          <w:lang w:eastAsia="en-IN"/>
        </w:rPr>
        <w:t xml:space="preserve"> Debentures:</w:t>
      </w:r>
      <w:r w:rsidRPr="000E4ACF">
        <w:rPr>
          <w:rFonts w:ascii="Andalus" w:eastAsia="Times New Roman" w:hAnsi="Andalus" w:cs="Andalus"/>
          <w:color w:val="000000"/>
          <w:sz w:val="26"/>
          <w:szCs w:val="26"/>
          <w:shd w:val="clear" w:color="auto" w:fill="FCFBF5"/>
          <w:lang w:eastAsia="en-IN"/>
        </w:rPr>
        <w:t xml:space="preserve"> Any type of debenture that can be converted into some other security or it can be converted into stock..</w:t>
      </w:r>
    </w:p>
    <w:p w:rsidR="000E4ACF" w:rsidRPr="000E4ACF" w:rsidRDefault="000E4ACF" w:rsidP="000E4ACF">
      <w:pPr>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shd w:val="clear" w:color="auto" w:fill="FCFBF5"/>
          <w:lang w:eastAsia="en-IN"/>
        </w:rPr>
        <w:t>ii)</w:t>
      </w:r>
      <w:proofErr w:type="gramEnd"/>
      <w:r w:rsidRPr="000E4ACF">
        <w:rPr>
          <w:rFonts w:ascii="Andalus" w:eastAsia="Times New Roman" w:hAnsi="Andalus" w:cs="Andalus"/>
          <w:sz w:val="26"/>
          <w:szCs w:val="26"/>
          <w:shd w:val="clear" w:color="auto" w:fill="FCE5CD"/>
          <w:lang w:eastAsia="en-IN"/>
        </w:rPr>
        <w:t>Non-Convertibility Debentures(NCB)</w:t>
      </w:r>
      <w:r w:rsidRPr="000E4ACF">
        <w:rPr>
          <w:rFonts w:ascii="Andalus" w:eastAsia="Times New Roman" w:hAnsi="Andalus" w:cs="Andalus"/>
          <w:color w:val="000000"/>
          <w:sz w:val="26"/>
          <w:szCs w:val="26"/>
          <w:shd w:val="clear" w:color="auto" w:fill="FCFBF5"/>
          <w:lang w:eastAsia="en-IN"/>
        </w:rPr>
        <w:t xml:space="preserve">: Non Convertible Debentures are those that cannot be converted into equity shares of the issuing company, as opposed to Convertible debentures. Non-convertible debentures normally earn a higher interest rate than convertible debentures </w:t>
      </w:r>
      <w:proofErr w:type="spellStart"/>
      <w:r w:rsidRPr="000E4ACF">
        <w:rPr>
          <w:rFonts w:ascii="Andalus" w:eastAsia="Times New Roman" w:hAnsi="Andalus" w:cs="Andalus"/>
          <w:color w:val="000000"/>
          <w:sz w:val="26"/>
          <w:szCs w:val="26"/>
          <w:shd w:val="clear" w:color="auto" w:fill="FCFBF5"/>
          <w:lang w:eastAsia="en-IN"/>
        </w:rPr>
        <w:t>do</w:t>
      </w:r>
      <w:proofErr w:type="spellEnd"/>
      <w:r w:rsidRPr="000E4ACF">
        <w:rPr>
          <w:rFonts w:ascii="Andalus" w:eastAsia="Times New Roman" w:hAnsi="Andalus" w:cs="Andalus"/>
          <w:color w:val="000000"/>
          <w:sz w:val="26"/>
          <w:szCs w:val="26"/>
          <w:shd w:val="clear" w:color="auto" w:fill="FCFBF5"/>
          <w:lang w:eastAsia="en-IN"/>
        </w:rPr>
        <w:t>.</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 hedge fund?</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‘Hedge’ means to reduce financial risk.</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A hedge fund is an investment fund open to a limited range of investors and requires a very large initial minimum investment. It is important to note that hedging is actually the practice of attempting to reduce risk, but the goal of most hedge funds is to maximize return on investment.</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FCCB?</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A Foreign Currency Convertible Bond (FCCB) is a type of convertible bond issued in a currency different than the issuer’s domestic currency.  In other words, the money </w:t>
      </w:r>
      <w:r w:rsidRPr="000E4ACF">
        <w:rPr>
          <w:rFonts w:ascii="Andalus" w:eastAsia="Times New Roman" w:hAnsi="Andalus" w:cs="Andalus"/>
          <w:color w:val="000000"/>
          <w:sz w:val="26"/>
          <w:szCs w:val="26"/>
          <w:lang w:eastAsia="en-IN"/>
        </w:rPr>
        <w:lastRenderedPageBreak/>
        <w:t>being raised by the issuing company is in the form of a foreign currency. A company may issue an FCCB if it intends to make a large investment in a country using that foreign currency.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Capital Account </w:t>
      </w:r>
      <w:proofErr w:type="gramStart"/>
      <w:r w:rsidRPr="000E4ACF">
        <w:rPr>
          <w:rFonts w:ascii="Andalus" w:eastAsia="Times New Roman" w:hAnsi="Andalus" w:cs="Andalus"/>
          <w:color w:val="000000"/>
          <w:sz w:val="26"/>
          <w:szCs w:val="26"/>
          <w:shd w:val="clear" w:color="auto" w:fill="B6D7A8"/>
          <w:lang w:eastAsia="en-IN"/>
        </w:rPr>
        <w:t>Convertibility(</w:t>
      </w:r>
      <w:proofErr w:type="gramEnd"/>
      <w:r w:rsidRPr="000E4ACF">
        <w:rPr>
          <w:rFonts w:ascii="Andalus" w:eastAsia="Times New Roman" w:hAnsi="Andalus" w:cs="Andalus"/>
          <w:color w:val="000000"/>
          <w:sz w:val="26"/>
          <w:szCs w:val="26"/>
          <w:shd w:val="clear" w:color="auto" w:fill="B6D7A8"/>
          <w:lang w:eastAsia="en-IN"/>
        </w:rPr>
        <w:t>CAC)?</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It is the freedom to convert local financial assets into foreign financial assets and vice versa at market determined rates of exchange. This means that capital account convertibility allows anyone to freely move from local currency into foreign currency and back.</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The Reserve Bank of India has appointed a committee to set out the framework for fuller Capital Account Convertibility.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Capital account convertibility is considered to be one of the major features of a developed economy. It helps attract foreign investment. </w:t>
      </w:r>
      <w:proofErr w:type="gramStart"/>
      <w:r w:rsidRPr="000E4ACF">
        <w:rPr>
          <w:rFonts w:ascii="Andalus" w:eastAsia="Times New Roman" w:hAnsi="Andalus" w:cs="Andalus"/>
          <w:color w:val="000000"/>
          <w:sz w:val="26"/>
          <w:szCs w:val="26"/>
          <w:lang w:eastAsia="en-IN"/>
        </w:rPr>
        <w:t>capital</w:t>
      </w:r>
      <w:proofErr w:type="gramEnd"/>
      <w:r w:rsidRPr="000E4ACF">
        <w:rPr>
          <w:rFonts w:ascii="Andalus" w:eastAsia="Times New Roman" w:hAnsi="Andalus" w:cs="Andalus"/>
          <w:color w:val="000000"/>
          <w:sz w:val="26"/>
          <w:szCs w:val="26"/>
          <w:lang w:eastAsia="en-IN"/>
        </w:rPr>
        <w:t xml:space="preserve"> account convertibility makes it easier for domestic companies to tap foreign markets.</w:t>
      </w:r>
    </w:p>
    <w:p w:rsidR="000E4ACF" w:rsidRPr="000E4ACF" w:rsidRDefault="000E4ACF" w:rsidP="000E4ACF">
      <w:pPr>
        <w:shd w:val="clear" w:color="auto" w:fill="FCFBF5"/>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w:t>
      </w:r>
      <w:r w:rsidRPr="000E4ACF">
        <w:rPr>
          <w:rFonts w:ascii="Andalus" w:eastAsia="Times New Roman" w:hAnsi="Andalus" w:cs="Andalus"/>
          <w:color w:val="000000"/>
          <w:sz w:val="14"/>
          <w:szCs w:val="14"/>
          <w:lang w:eastAsia="en-IN"/>
        </w:rPr>
        <w:t>        </w:t>
      </w:r>
      <w:proofErr w:type="gramStart"/>
      <w:r w:rsidRPr="000E4ACF">
        <w:rPr>
          <w:rFonts w:ascii="Andalus" w:eastAsia="Times New Roman" w:hAnsi="Andalus" w:cs="Andalus"/>
          <w:color w:val="000000"/>
          <w:sz w:val="26"/>
          <w:szCs w:val="26"/>
          <w:lang w:eastAsia="en-IN"/>
        </w:rPr>
        <w:t>What</w:t>
      </w:r>
      <w:proofErr w:type="gramEnd"/>
      <w:r w:rsidRPr="000E4ACF">
        <w:rPr>
          <w:rFonts w:ascii="Andalus" w:eastAsia="Times New Roman" w:hAnsi="Andalus" w:cs="Andalus"/>
          <w:color w:val="000000"/>
          <w:sz w:val="26"/>
          <w:szCs w:val="26"/>
          <w:lang w:eastAsia="en-IN"/>
        </w:rPr>
        <w:t xml:space="preserve"> is Current Account Convertibility?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It defines at one can import and export goods or receive or make payments for services rendered. However, investments and borrowings are restricted.</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Arbitrage?</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roofErr w:type="gramStart"/>
      <w:r w:rsidRPr="000E4ACF">
        <w:rPr>
          <w:rFonts w:ascii="Andalus" w:eastAsia="Times New Roman" w:hAnsi="Andalus" w:cs="Andalus"/>
          <w:color w:val="000000"/>
          <w:sz w:val="26"/>
          <w:szCs w:val="26"/>
          <w:lang w:eastAsia="en-IN"/>
        </w:rPr>
        <w:t>The opportunity to buy an asset at a low price then immediately selling it on a different market for a higher price.</w:t>
      </w:r>
      <w:proofErr w:type="gramEnd"/>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Capitalism?</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 xml:space="preserve">Capitalism as an economy is based on a democratic political ideology and produces a free market economy, where businesses are privately owned and operated for profit; in capitalism, all of the capital investments and decisions about production, distribution, and the prices of goods, services, and </w:t>
      </w:r>
      <w:proofErr w:type="spellStart"/>
      <w:r w:rsidRPr="000E4ACF">
        <w:rPr>
          <w:rFonts w:ascii="Andalus" w:eastAsia="Times New Roman" w:hAnsi="Andalus" w:cs="Andalus"/>
          <w:color w:val="000000"/>
          <w:sz w:val="26"/>
          <w:szCs w:val="26"/>
          <w:lang w:eastAsia="en-IN"/>
        </w:rPr>
        <w:t>labor</w:t>
      </w:r>
      <w:proofErr w:type="spellEnd"/>
      <w:r w:rsidRPr="000E4ACF">
        <w:rPr>
          <w:rFonts w:ascii="Andalus" w:eastAsia="Times New Roman" w:hAnsi="Andalus" w:cs="Andalus"/>
          <w:color w:val="000000"/>
          <w:sz w:val="26"/>
          <w:szCs w:val="26"/>
          <w:lang w:eastAsia="en-IN"/>
        </w:rPr>
        <w:t>, are determined in the free market and affected by the forces of supply and demand.</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Socialism?</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r w:rsidRPr="000E4ACF">
        <w:rPr>
          <w:rFonts w:ascii="Andalus" w:eastAsia="Times New Roman" w:hAnsi="Andalus" w:cs="Andalus"/>
          <w:color w:val="000000"/>
          <w:sz w:val="26"/>
          <w:szCs w:val="26"/>
          <w:lang w:eastAsia="en-IN"/>
        </w:rPr>
        <w:t>Socialism as an economy is based on a collectivist type of political ideology and involves the running of businesses to benefit the common good of a vast majority of people rather than of a small upper class segment of society.</w:t>
      </w:r>
    </w:p>
    <w:p w:rsidR="000E4ACF" w:rsidRPr="000E4ACF" w:rsidRDefault="000E4ACF" w:rsidP="000E4ACF">
      <w:pPr>
        <w:shd w:val="clear" w:color="auto" w:fill="FCFBF5"/>
        <w:spacing w:after="0" w:line="420" w:lineRule="atLeast"/>
        <w:rPr>
          <w:rFonts w:ascii="Andalus" w:eastAsia="Times New Roman" w:hAnsi="Andalus" w:cs="Andalus"/>
          <w:color w:val="333333"/>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corporate governance?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The way in which a company is governed and how it deals with the various interests of its customers, shareholders, employees and society at large.</w:t>
      </w:r>
      <w:proofErr w:type="gramEnd"/>
      <w:r w:rsidRPr="000E4ACF">
        <w:rPr>
          <w:rFonts w:ascii="Andalus" w:eastAsia="Times New Roman" w:hAnsi="Andalus" w:cs="Andalus"/>
          <w:color w:val="000000"/>
          <w:sz w:val="26"/>
          <w:szCs w:val="26"/>
          <w:lang w:eastAsia="en-IN"/>
        </w:rPr>
        <w:t xml:space="preserve"> Corporate governance is the set of processes, customs, policies, laws, and institutions affecting the way a corporation (or company) is directed, administered or </w:t>
      </w:r>
      <w:proofErr w:type="spellStart"/>
      <w:r w:rsidRPr="000E4ACF">
        <w:rPr>
          <w:rFonts w:ascii="Andalus" w:eastAsia="Times New Roman" w:hAnsi="Andalus" w:cs="Andalus"/>
          <w:color w:val="000000"/>
          <w:sz w:val="26"/>
          <w:szCs w:val="26"/>
          <w:lang w:eastAsia="en-IN"/>
        </w:rPr>
        <w:t>controlled.Is</w:t>
      </w:r>
      <w:proofErr w:type="spellEnd"/>
      <w:r w:rsidRPr="000E4ACF">
        <w:rPr>
          <w:rFonts w:ascii="Andalus" w:eastAsia="Times New Roman" w:hAnsi="Andalus" w:cs="Andalus"/>
          <w:color w:val="000000"/>
          <w:sz w:val="26"/>
          <w:szCs w:val="26"/>
          <w:lang w:eastAsia="en-IN"/>
        </w:rPr>
        <w:t xml:space="preserve"> defined as the general set of customs, regulations, habits, and laws that determine to what end a firm should be run.</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Functions of RBI?</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The Reserve Bank of India is the central bank of India, was established on April 1, 1935 in accordance with the provisions of the Reserve Bank of India Act, 1934. The Reserve Bank of India was set up on the recommendations of the Hilton Young Commission. The commission submitted its report in the year 1926, though the bank was not set up for nine </w:t>
      </w:r>
      <w:proofErr w:type="spellStart"/>
      <w:r w:rsidRPr="000E4ACF">
        <w:rPr>
          <w:rFonts w:ascii="Andalus" w:eastAsia="Times New Roman" w:hAnsi="Andalus" w:cs="Andalus"/>
          <w:color w:val="000000"/>
          <w:sz w:val="26"/>
          <w:szCs w:val="26"/>
          <w:lang w:eastAsia="en-IN"/>
        </w:rPr>
        <w:t>years.To</w:t>
      </w:r>
      <w:proofErr w:type="spellEnd"/>
      <w:r w:rsidRPr="000E4ACF">
        <w:rPr>
          <w:rFonts w:ascii="Andalus" w:eastAsia="Times New Roman" w:hAnsi="Andalus" w:cs="Andalus"/>
          <w:color w:val="000000"/>
          <w:sz w:val="26"/>
          <w:szCs w:val="26"/>
          <w:lang w:eastAsia="en-IN"/>
        </w:rPr>
        <w:t xml:space="preserve"> regulate the issue of Bank Notes and keeping of reserves with a view to securing monetary stability in India and generally to operate the currency and credit system of the country to its advantage." Banker to the Government: performs merchant banking function for the central and the state governments; also acts as their </w:t>
      </w:r>
      <w:proofErr w:type="spellStart"/>
      <w:r w:rsidRPr="000E4ACF">
        <w:rPr>
          <w:rFonts w:ascii="Andalus" w:eastAsia="Times New Roman" w:hAnsi="Andalus" w:cs="Andalus"/>
          <w:color w:val="000000"/>
          <w:sz w:val="26"/>
          <w:szCs w:val="26"/>
          <w:lang w:eastAsia="en-IN"/>
        </w:rPr>
        <w:t>banker.Banker</w:t>
      </w:r>
      <w:proofErr w:type="spellEnd"/>
      <w:r w:rsidRPr="000E4ACF">
        <w:rPr>
          <w:rFonts w:ascii="Andalus" w:eastAsia="Times New Roman" w:hAnsi="Andalus" w:cs="Andalus"/>
          <w:color w:val="000000"/>
          <w:sz w:val="26"/>
          <w:szCs w:val="26"/>
          <w:lang w:eastAsia="en-IN"/>
        </w:rPr>
        <w:t xml:space="preserve"> to banks: maintains banking accounts of all scheduled banks.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monetary policy?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A Monetary policy is the process by which the government, central bank, of a country controls (</w:t>
      </w:r>
      <w:proofErr w:type="spellStart"/>
      <w:r w:rsidRPr="000E4ACF">
        <w:rPr>
          <w:rFonts w:ascii="Andalus" w:eastAsia="Times New Roman" w:hAnsi="Andalus" w:cs="Andalus"/>
          <w:color w:val="000000"/>
          <w:sz w:val="26"/>
          <w:szCs w:val="26"/>
          <w:lang w:eastAsia="en-IN"/>
        </w:rPr>
        <w:t>i</w:t>
      </w:r>
      <w:proofErr w:type="spellEnd"/>
      <w:r w:rsidRPr="000E4ACF">
        <w:rPr>
          <w:rFonts w:ascii="Andalus" w:eastAsia="Times New Roman" w:hAnsi="Andalus" w:cs="Andalus"/>
          <w:color w:val="000000"/>
          <w:sz w:val="26"/>
          <w:szCs w:val="26"/>
          <w:lang w:eastAsia="en-IN"/>
        </w:rPr>
        <w:t>) the supply of money, (ii) availability of money, and (iii) cost of money or rate of interest, in order to attain a set of objectives oriented towards the growth and stability of the economy.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Fiscal Policy?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Fiscal policy is the use of government spending and revenue collection to influence the economy. These policies affect tax rates, interest rates and government spending, in an effort to control the economy. Fiscal policy is an additional method to determine public revenue and public expenditure.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lastRenderedPageBreak/>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14"/>
          <w:szCs w:val="14"/>
          <w:shd w:val="clear" w:color="auto" w:fill="B6D7A8"/>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Core Banking Solutions?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Core banking is a general term used to describe the services provided by a group of networked bank branches. Bank customers may access their funds and other simple transactions from any of the member branch offices. It will cut down time, working simultaneously on different issues and increasing efficiency. The platform where communication technology and information technology are merged to suit core needs of banking is known as Core Banking Solutions.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bank and its features and types?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A bank is </w:t>
      </w:r>
      <w:proofErr w:type="gramStart"/>
      <w:r w:rsidRPr="000E4ACF">
        <w:rPr>
          <w:rFonts w:ascii="Andalus" w:eastAsia="Times New Roman" w:hAnsi="Andalus" w:cs="Andalus"/>
          <w:color w:val="000000"/>
          <w:sz w:val="26"/>
          <w:szCs w:val="26"/>
          <w:lang w:eastAsia="en-IN"/>
        </w:rPr>
        <w:t>a financial organization</w:t>
      </w:r>
      <w:proofErr w:type="gramEnd"/>
      <w:r w:rsidRPr="000E4ACF">
        <w:rPr>
          <w:rFonts w:ascii="Andalus" w:eastAsia="Times New Roman" w:hAnsi="Andalus" w:cs="Andalus"/>
          <w:color w:val="000000"/>
          <w:sz w:val="26"/>
          <w:szCs w:val="26"/>
          <w:lang w:eastAsia="en-IN"/>
        </w:rPr>
        <w:t xml:space="preserve"> where people deposit their money to keep it </w:t>
      </w:r>
      <w:proofErr w:type="spellStart"/>
      <w:r w:rsidRPr="000E4ACF">
        <w:rPr>
          <w:rFonts w:ascii="Andalus" w:eastAsia="Times New Roman" w:hAnsi="Andalus" w:cs="Andalus"/>
          <w:color w:val="000000"/>
          <w:sz w:val="26"/>
          <w:szCs w:val="26"/>
          <w:lang w:eastAsia="en-IN"/>
        </w:rPr>
        <w:t>safe.Banks</w:t>
      </w:r>
      <w:proofErr w:type="spellEnd"/>
      <w:r w:rsidRPr="000E4ACF">
        <w:rPr>
          <w:rFonts w:ascii="Andalus" w:eastAsia="Times New Roman" w:hAnsi="Andalus" w:cs="Andalus"/>
          <w:color w:val="000000"/>
          <w:sz w:val="26"/>
          <w:szCs w:val="26"/>
          <w:lang w:eastAsia="en-IN"/>
        </w:rPr>
        <w:t xml:space="preserve"> play an important role in the financial system and the economy. As a key component of the financial system, banks allocate funds from savers to borrowers in an efficient manner.</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Regional Rural Banks were established with an objective to ensure sufficient</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institutional</w:t>
      </w:r>
      <w:proofErr w:type="gramEnd"/>
      <w:r w:rsidRPr="000E4ACF">
        <w:rPr>
          <w:rFonts w:ascii="Andalus" w:eastAsia="Times New Roman" w:hAnsi="Andalus" w:cs="Andalus"/>
          <w:color w:val="000000"/>
          <w:sz w:val="26"/>
          <w:szCs w:val="26"/>
          <w:lang w:eastAsia="en-IN"/>
        </w:rPr>
        <w:t xml:space="preserve"> credit for agriculture and other rural sectors. The RRBs mobilize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financial</w:t>
      </w:r>
      <w:proofErr w:type="gramEnd"/>
      <w:r w:rsidRPr="000E4ACF">
        <w:rPr>
          <w:rFonts w:ascii="Andalus" w:eastAsia="Times New Roman" w:hAnsi="Andalus" w:cs="Andalus"/>
          <w:color w:val="000000"/>
          <w:sz w:val="26"/>
          <w:szCs w:val="26"/>
          <w:lang w:eastAsia="en-IN"/>
        </w:rPr>
        <w:t xml:space="preserve"> resources from rural / semi-urban areas and grant loans and advances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mostly</w:t>
      </w:r>
      <w:proofErr w:type="gramEnd"/>
      <w:r w:rsidRPr="000E4ACF">
        <w:rPr>
          <w:rFonts w:ascii="Andalus" w:eastAsia="Times New Roman" w:hAnsi="Andalus" w:cs="Andalus"/>
          <w:color w:val="000000"/>
          <w:sz w:val="26"/>
          <w:szCs w:val="26"/>
          <w:lang w:eastAsia="en-IN"/>
        </w:rPr>
        <w:t xml:space="preserve"> to small and marginal farmers, agricultural labourers and rural artisans.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The area of operation of RRBs is limited to the area as notified by </w:t>
      </w:r>
      <w:proofErr w:type="spellStart"/>
      <w:r w:rsidRPr="000E4ACF">
        <w:rPr>
          <w:rFonts w:ascii="Andalus" w:eastAsia="Times New Roman" w:hAnsi="Andalus" w:cs="Andalus"/>
          <w:color w:val="000000"/>
          <w:sz w:val="26"/>
          <w:szCs w:val="26"/>
          <w:lang w:eastAsia="en-IN"/>
        </w:rPr>
        <w:t>GoI</w:t>
      </w:r>
      <w:proofErr w:type="spellEnd"/>
      <w:r w:rsidRPr="000E4ACF">
        <w:rPr>
          <w:rFonts w:ascii="Andalus" w:eastAsia="Times New Roman" w:hAnsi="Andalus" w:cs="Andalus"/>
          <w:color w:val="000000"/>
          <w:sz w:val="26"/>
          <w:szCs w:val="26"/>
          <w:lang w:eastAsia="en-IN"/>
        </w:rPr>
        <w:t xml:space="preserve"> covering</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one</w:t>
      </w:r>
      <w:proofErr w:type="gramEnd"/>
      <w:r w:rsidRPr="000E4ACF">
        <w:rPr>
          <w:rFonts w:ascii="Andalus" w:eastAsia="Times New Roman" w:hAnsi="Andalus" w:cs="Andalus"/>
          <w:color w:val="000000"/>
          <w:sz w:val="26"/>
          <w:szCs w:val="26"/>
          <w:lang w:eastAsia="en-IN"/>
        </w:rPr>
        <w:t xml:space="preserve"> or more districts in the State.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ii. Banking services for individual customers is known as retail banking.</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iii. A bank that deals mostly in but international finance, long-term loans for</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companies</w:t>
      </w:r>
      <w:proofErr w:type="gramEnd"/>
      <w:r w:rsidRPr="000E4ACF">
        <w:rPr>
          <w:rFonts w:ascii="Andalus" w:eastAsia="Times New Roman" w:hAnsi="Andalus" w:cs="Andalus"/>
          <w:color w:val="000000"/>
          <w:sz w:val="26"/>
          <w:szCs w:val="26"/>
          <w:lang w:eastAsia="en-IN"/>
        </w:rPr>
        <w:t xml:space="preserve"> and underwriting. Merchant banks do not provide regular banking</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services</w:t>
      </w:r>
      <w:proofErr w:type="gramEnd"/>
      <w:r w:rsidRPr="000E4ACF">
        <w:rPr>
          <w:rFonts w:ascii="Andalus" w:eastAsia="Times New Roman" w:hAnsi="Andalus" w:cs="Andalus"/>
          <w:color w:val="000000"/>
          <w:sz w:val="26"/>
          <w:szCs w:val="26"/>
          <w:lang w:eastAsia="en-IN"/>
        </w:rPr>
        <w:t xml:space="preserve"> to the general public</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iv. Online banking (or Internet banking) allows customers to conduct financial</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transactions</w:t>
      </w:r>
      <w:proofErr w:type="gramEnd"/>
      <w:r w:rsidRPr="000E4ACF">
        <w:rPr>
          <w:rFonts w:ascii="Andalus" w:eastAsia="Times New Roman" w:hAnsi="Andalus" w:cs="Andalus"/>
          <w:color w:val="000000"/>
          <w:sz w:val="26"/>
          <w:szCs w:val="26"/>
          <w:lang w:eastAsia="en-IN"/>
        </w:rPr>
        <w:t xml:space="preserve"> on a secure website operated by their retail or virtual bank.</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v. Mobile</w:t>
      </w:r>
      <w:proofErr w:type="gramEnd"/>
      <w:r w:rsidRPr="000E4ACF">
        <w:rPr>
          <w:rFonts w:ascii="Andalus" w:eastAsia="Times New Roman" w:hAnsi="Andalus" w:cs="Andalus"/>
          <w:color w:val="000000"/>
          <w:sz w:val="26"/>
          <w:szCs w:val="26"/>
          <w:lang w:eastAsia="en-IN"/>
        </w:rPr>
        <w:t xml:space="preserve"> Banking is a service that allows you to do banking transactions on your</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mobile</w:t>
      </w:r>
      <w:proofErr w:type="gramEnd"/>
      <w:r w:rsidRPr="000E4ACF">
        <w:rPr>
          <w:rFonts w:ascii="Andalus" w:eastAsia="Times New Roman" w:hAnsi="Andalus" w:cs="Andalus"/>
          <w:color w:val="000000"/>
          <w:sz w:val="26"/>
          <w:szCs w:val="26"/>
          <w:lang w:eastAsia="en-IN"/>
        </w:rPr>
        <w:t xml:space="preserve"> phone without making a call , using the SMS facility. Is a term used </w:t>
      </w:r>
      <w:proofErr w:type="gramStart"/>
      <w:r w:rsidRPr="000E4ACF">
        <w:rPr>
          <w:rFonts w:ascii="Andalus" w:eastAsia="Times New Roman" w:hAnsi="Andalus" w:cs="Andalus"/>
          <w:color w:val="000000"/>
          <w:sz w:val="26"/>
          <w:szCs w:val="26"/>
          <w:lang w:eastAsia="en-IN"/>
        </w:rPr>
        <w:t>for</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performing</w:t>
      </w:r>
      <w:proofErr w:type="gramEnd"/>
      <w:r w:rsidRPr="000E4ACF">
        <w:rPr>
          <w:rFonts w:ascii="Andalus" w:eastAsia="Times New Roman" w:hAnsi="Andalus" w:cs="Andalus"/>
          <w:color w:val="000000"/>
          <w:sz w:val="26"/>
          <w:szCs w:val="26"/>
          <w:lang w:eastAsia="en-IN"/>
        </w:rPr>
        <w:t xml:space="preserve"> balance checks, account transactions, payments etc. via a mobile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device</w:t>
      </w:r>
      <w:proofErr w:type="gramEnd"/>
      <w:r w:rsidRPr="000E4ACF">
        <w:rPr>
          <w:rFonts w:ascii="Andalus" w:eastAsia="Times New Roman" w:hAnsi="Andalus" w:cs="Andalus"/>
          <w:color w:val="000000"/>
          <w:sz w:val="26"/>
          <w:szCs w:val="26"/>
          <w:lang w:eastAsia="en-IN"/>
        </w:rPr>
        <w:t xml:space="preserve"> such as a mobile phone.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vi. Traditional banking is the normal bank accounts we have. Like, put your money in the bank and they act as a security and you will get only the normal interests (decided by RBI in our case, FED bank in US).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vii. Investment banking is entirely different. Here, people who are having so much</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lastRenderedPageBreak/>
        <w:t>money</w:t>
      </w:r>
      <w:proofErr w:type="gramEnd"/>
      <w:r w:rsidRPr="000E4ACF">
        <w:rPr>
          <w:rFonts w:ascii="Andalus" w:eastAsia="Times New Roman" w:hAnsi="Andalus" w:cs="Andalus"/>
          <w:color w:val="000000"/>
          <w:sz w:val="26"/>
          <w:szCs w:val="26"/>
          <w:lang w:eastAsia="en-IN"/>
        </w:rPr>
        <w:t xml:space="preserve"> (money in excess which will yield only less interest if in Banks) will invest</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their</w:t>
      </w:r>
      <w:proofErr w:type="gramEnd"/>
      <w:r w:rsidRPr="000E4ACF">
        <w:rPr>
          <w:rFonts w:ascii="Andalus" w:eastAsia="Times New Roman" w:hAnsi="Andalus" w:cs="Andalus"/>
          <w:color w:val="000000"/>
          <w:sz w:val="26"/>
          <w:szCs w:val="26"/>
          <w:lang w:eastAsia="en-IN"/>
        </w:rPr>
        <w:t xml:space="preserve"> money and get higher returns. For example, </w:t>
      </w:r>
      <w:proofErr w:type="gramStart"/>
      <w:r w:rsidRPr="000E4ACF">
        <w:rPr>
          <w:rFonts w:ascii="Andalus" w:eastAsia="Times New Roman" w:hAnsi="Andalus" w:cs="Andalus"/>
          <w:color w:val="000000"/>
          <w:sz w:val="26"/>
          <w:szCs w:val="26"/>
          <w:lang w:eastAsia="en-IN"/>
        </w:rPr>
        <w:t>If</w:t>
      </w:r>
      <w:proofErr w:type="gramEnd"/>
      <w:r w:rsidRPr="000E4ACF">
        <w:rPr>
          <w:rFonts w:ascii="Andalus" w:eastAsia="Times New Roman" w:hAnsi="Andalus" w:cs="Andalus"/>
          <w:color w:val="000000"/>
          <w:sz w:val="26"/>
          <w:szCs w:val="26"/>
          <w:lang w:eastAsia="en-IN"/>
        </w:rPr>
        <w:t xml:space="preserve"> </w:t>
      </w:r>
      <w:proofErr w:type="spellStart"/>
      <w:r w:rsidRPr="000E4ACF">
        <w:rPr>
          <w:rFonts w:ascii="Andalus" w:eastAsia="Times New Roman" w:hAnsi="Andalus" w:cs="Andalus"/>
          <w:color w:val="000000"/>
          <w:sz w:val="26"/>
          <w:szCs w:val="26"/>
          <w:lang w:eastAsia="en-IN"/>
        </w:rPr>
        <w:t>i</w:t>
      </w:r>
      <w:proofErr w:type="spellEnd"/>
      <w:r w:rsidRPr="000E4ACF">
        <w:rPr>
          <w:rFonts w:ascii="Andalus" w:eastAsia="Times New Roman" w:hAnsi="Andalus" w:cs="Andalus"/>
          <w:color w:val="000000"/>
          <w:sz w:val="26"/>
          <w:szCs w:val="26"/>
          <w:lang w:eastAsia="en-IN"/>
        </w:rPr>
        <w:t xml:space="preserve"> have more money instead of</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taking</w:t>
      </w:r>
      <w:proofErr w:type="gramEnd"/>
      <w:r w:rsidRPr="000E4ACF">
        <w:rPr>
          <w:rFonts w:ascii="Andalus" w:eastAsia="Times New Roman" w:hAnsi="Andalus" w:cs="Andalus"/>
          <w:color w:val="000000"/>
          <w:sz w:val="26"/>
          <w:szCs w:val="26"/>
          <w:lang w:eastAsia="en-IN"/>
        </w:rPr>
        <w:t xml:space="preserve"> the pain of investing in share market, buying properties etc. I will give to</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investment</w:t>
      </w:r>
      <w:proofErr w:type="gramEnd"/>
      <w:r w:rsidRPr="000E4ACF">
        <w:rPr>
          <w:rFonts w:ascii="Andalus" w:eastAsia="Times New Roman" w:hAnsi="Andalus" w:cs="Andalus"/>
          <w:color w:val="000000"/>
          <w:sz w:val="26"/>
          <w:szCs w:val="26"/>
          <w:lang w:eastAsia="en-IN"/>
        </w:rPr>
        <w:t xml:space="preserve"> banks and they will do the money management and give me higher</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returns</w:t>
      </w:r>
      <w:proofErr w:type="gramEnd"/>
      <w:r w:rsidRPr="000E4ACF">
        <w:rPr>
          <w:rFonts w:ascii="Andalus" w:eastAsia="Times New Roman" w:hAnsi="Andalus" w:cs="Andalus"/>
          <w:color w:val="000000"/>
          <w:sz w:val="26"/>
          <w:szCs w:val="26"/>
          <w:lang w:eastAsia="en-IN"/>
        </w:rPr>
        <w:t xml:space="preserve"> when compared to traditional banks.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14"/>
          <w:szCs w:val="14"/>
          <w:shd w:val="clear" w:color="auto" w:fill="B6D7A8"/>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E-Governance?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E-Governance is the public sector’s use of information and communication technologies with the aim of improving information and service delivery, encouraging citizen participation in the decision-making process and making government more </w:t>
      </w:r>
      <w:proofErr w:type="spellStart"/>
      <w:r w:rsidRPr="000E4ACF">
        <w:rPr>
          <w:rFonts w:ascii="Andalus" w:eastAsia="Times New Roman" w:hAnsi="Andalus" w:cs="Andalus"/>
          <w:color w:val="000000"/>
          <w:sz w:val="26"/>
          <w:szCs w:val="26"/>
          <w:lang w:eastAsia="en-IN"/>
        </w:rPr>
        <w:t>accountable</w:t>
      </w:r>
      <w:proofErr w:type="gramStart"/>
      <w:r w:rsidRPr="000E4ACF">
        <w:rPr>
          <w:rFonts w:ascii="Andalus" w:eastAsia="Times New Roman" w:hAnsi="Andalus" w:cs="Andalus"/>
          <w:color w:val="000000"/>
          <w:sz w:val="26"/>
          <w:szCs w:val="26"/>
          <w:lang w:eastAsia="en-IN"/>
        </w:rPr>
        <w:t>,transparent</w:t>
      </w:r>
      <w:proofErr w:type="spellEnd"/>
      <w:proofErr w:type="gramEnd"/>
      <w:r w:rsidRPr="000E4ACF">
        <w:rPr>
          <w:rFonts w:ascii="Andalus" w:eastAsia="Times New Roman" w:hAnsi="Andalus" w:cs="Andalus"/>
          <w:color w:val="000000"/>
          <w:sz w:val="26"/>
          <w:szCs w:val="26"/>
          <w:lang w:eastAsia="en-IN"/>
        </w:rPr>
        <w:t xml:space="preserve"> and effective.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Right to information Act?</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The Right to Information act is a law enacted by the Parliament of India giving citizens of India access to records of the Central Government and State  </w:t>
      </w:r>
      <w:proofErr w:type="spellStart"/>
      <w:r w:rsidRPr="000E4ACF">
        <w:rPr>
          <w:rFonts w:ascii="Andalus" w:eastAsia="Times New Roman" w:hAnsi="Andalus" w:cs="Andalus"/>
          <w:color w:val="000000"/>
          <w:sz w:val="26"/>
          <w:szCs w:val="26"/>
          <w:lang w:eastAsia="en-IN"/>
        </w:rPr>
        <w:t>overnments.The</w:t>
      </w:r>
      <w:proofErr w:type="spellEnd"/>
      <w:r w:rsidRPr="000E4ACF">
        <w:rPr>
          <w:rFonts w:ascii="Andalus" w:eastAsia="Times New Roman" w:hAnsi="Andalus" w:cs="Andalus"/>
          <w:color w:val="000000"/>
          <w:sz w:val="26"/>
          <w:szCs w:val="26"/>
          <w:lang w:eastAsia="en-IN"/>
        </w:rPr>
        <w:t xml:space="preserve"> Act applies to all States and Union Territories of India, except the State of Jammu and Kashmir - which is covered under a State-level law. This law was passed by Parliament on 15 June 2005 and came fully into force on 13 October 2005.</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14"/>
          <w:szCs w:val="14"/>
          <w:shd w:val="clear" w:color="auto" w:fill="B6D7A8"/>
          <w:lang w:eastAsia="en-IN"/>
        </w:rPr>
        <w:t>  </w:t>
      </w:r>
      <w:r w:rsidRPr="000E4ACF">
        <w:rPr>
          <w:rFonts w:ascii="Andalus" w:eastAsia="Times New Roman" w:hAnsi="Andalus" w:cs="Andalus"/>
          <w:color w:val="000000"/>
          <w:sz w:val="26"/>
          <w:szCs w:val="26"/>
          <w:shd w:val="clear" w:color="auto" w:fill="B6D7A8"/>
          <w:lang w:eastAsia="en-IN"/>
        </w:rPr>
        <w:t>Credit Rating Agencies in India?</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The credit rating agencies in India mainly include ICRA and CRISIL. ICRA </w:t>
      </w:r>
      <w:proofErr w:type="spellStart"/>
      <w:r w:rsidRPr="000E4ACF">
        <w:rPr>
          <w:rFonts w:ascii="Andalus" w:eastAsia="Times New Roman" w:hAnsi="Andalus" w:cs="Andalus"/>
          <w:color w:val="000000"/>
          <w:sz w:val="26"/>
          <w:szCs w:val="26"/>
          <w:lang w:eastAsia="en-IN"/>
        </w:rPr>
        <w:t>wasformerly</w:t>
      </w:r>
      <w:proofErr w:type="spellEnd"/>
      <w:r w:rsidRPr="000E4ACF">
        <w:rPr>
          <w:rFonts w:ascii="Andalus" w:eastAsia="Times New Roman" w:hAnsi="Andalus" w:cs="Andalus"/>
          <w:color w:val="000000"/>
          <w:sz w:val="26"/>
          <w:szCs w:val="26"/>
          <w:lang w:eastAsia="en-IN"/>
        </w:rPr>
        <w:t xml:space="preserve"> referred to the Investment Information and Credit Rating Agency of India Limited. Their main function is to grade the different sector and companies in terms of performance and offer solutions for up gradation. The credit rating agencies in India mainly include ICRA and </w:t>
      </w:r>
      <w:proofErr w:type="gramStart"/>
      <w:r w:rsidRPr="000E4ACF">
        <w:rPr>
          <w:rFonts w:ascii="Andalus" w:eastAsia="Times New Roman" w:hAnsi="Andalus" w:cs="Andalus"/>
          <w:color w:val="000000"/>
          <w:sz w:val="26"/>
          <w:szCs w:val="26"/>
          <w:lang w:eastAsia="en-IN"/>
        </w:rPr>
        <w:t>CRISIL(</w:t>
      </w:r>
      <w:proofErr w:type="gramEnd"/>
      <w:r w:rsidRPr="000E4ACF">
        <w:rPr>
          <w:rFonts w:ascii="Andalus" w:eastAsia="Times New Roman" w:hAnsi="Andalus" w:cs="Andalus"/>
          <w:color w:val="000000"/>
          <w:sz w:val="26"/>
          <w:szCs w:val="26"/>
          <w:lang w:eastAsia="en-IN"/>
        </w:rPr>
        <w:t>Credit Rating Information Services of India Limited)</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Cheque?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Cheque is a negotiable instrument instructing a Bank to pay a specific amount from a specified account held in the maker/depositor's name with that </w:t>
      </w:r>
      <w:proofErr w:type="spellStart"/>
      <w:r w:rsidRPr="000E4ACF">
        <w:rPr>
          <w:rFonts w:ascii="Andalus" w:eastAsia="Times New Roman" w:hAnsi="Andalus" w:cs="Andalus"/>
          <w:color w:val="000000"/>
          <w:sz w:val="26"/>
          <w:szCs w:val="26"/>
          <w:lang w:eastAsia="en-IN"/>
        </w:rPr>
        <w:t>Bank.A</w:t>
      </w:r>
      <w:proofErr w:type="spellEnd"/>
      <w:r w:rsidRPr="000E4ACF">
        <w:rPr>
          <w:rFonts w:ascii="Andalus" w:eastAsia="Times New Roman" w:hAnsi="Andalus" w:cs="Andalus"/>
          <w:color w:val="000000"/>
          <w:sz w:val="26"/>
          <w:szCs w:val="26"/>
          <w:lang w:eastAsia="en-IN"/>
        </w:rPr>
        <w:t xml:space="preserve"> bill of exchange drawn on a specified banker and payable on demand.“</w:t>
      </w:r>
      <w:proofErr w:type="gramStart"/>
      <w:r w:rsidRPr="000E4ACF">
        <w:rPr>
          <w:rFonts w:ascii="Andalus" w:eastAsia="Times New Roman" w:hAnsi="Andalus" w:cs="Andalus"/>
          <w:color w:val="000000"/>
          <w:sz w:val="26"/>
          <w:szCs w:val="26"/>
          <w:lang w:eastAsia="en-IN"/>
        </w:rPr>
        <w:t>Written order directing a bank to pay money”.</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demand Draft?</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A demand draft is an instrument used for effecting transfer of money. It is a Negotiable Instrument. Cheque and Demand-Draft both are used for Transfer of money. You can 100% trust a DD. It is a banker's check. A check may be </w:t>
      </w:r>
      <w:proofErr w:type="spellStart"/>
      <w:r w:rsidRPr="000E4ACF">
        <w:rPr>
          <w:rFonts w:ascii="Andalus" w:eastAsia="Times New Roman" w:hAnsi="Andalus" w:cs="Andalus"/>
          <w:color w:val="000000"/>
          <w:sz w:val="26"/>
          <w:szCs w:val="26"/>
          <w:lang w:eastAsia="en-IN"/>
        </w:rPr>
        <w:t>dishonored</w:t>
      </w:r>
      <w:proofErr w:type="spellEnd"/>
      <w:r w:rsidRPr="000E4ACF">
        <w:rPr>
          <w:rFonts w:ascii="Andalus" w:eastAsia="Times New Roman" w:hAnsi="Andalus" w:cs="Andalus"/>
          <w:color w:val="000000"/>
          <w:sz w:val="26"/>
          <w:szCs w:val="26"/>
          <w:lang w:eastAsia="en-IN"/>
        </w:rPr>
        <w:t xml:space="preserve"> for lack of funds a DD </w:t>
      </w:r>
      <w:proofErr w:type="spellStart"/>
      <w:r w:rsidRPr="000E4ACF">
        <w:rPr>
          <w:rFonts w:ascii="Andalus" w:eastAsia="Times New Roman" w:hAnsi="Andalus" w:cs="Andalus"/>
          <w:color w:val="000000"/>
          <w:sz w:val="26"/>
          <w:szCs w:val="26"/>
          <w:lang w:eastAsia="en-IN"/>
        </w:rPr>
        <w:t>can not</w:t>
      </w:r>
      <w:proofErr w:type="spellEnd"/>
      <w:r w:rsidRPr="000E4ACF">
        <w:rPr>
          <w:rFonts w:ascii="Andalus" w:eastAsia="Times New Roman" w:hAnsi="Andalus" w:cs="Andalus"/>
          <w:color w:val="000000"/>
          <w:sz w:val="26"/>
          <w:szCs w:val="26"/>
          <w:lang w:eastAsia="en-IN"/>
        </w:rPr>
        <w:t>. Cheque is written by an individual and Demand draft is issued by a bank. People believe banks more than individuals.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14"/>
          <w:szCs w:val="14"/>
          <w:shd w:val="clear" w:color="auto" w:fill="B6D7A8"/>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 NBFC?</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A non-banking financial company (NBFC) is a company registered under the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Companies Act, 1956 and is engaged in the business of loans and advances, acquisition of shares/stock/bonds/debentures/securities issued by government, but does not include any institution whose principal business is that of agriculture activity, industrial activity, sale/purchase/construction of immovable property.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NBFCs are doing functions akin to that of banks; however there are a few differences: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w:t>
      </w:r>
      <w:proofErr w:type="spellStart"/>
      <w:proofErr w:type="gramStart"/>
      <w:r w:rsidRPr="000E4ACF">
        <w:rPr>
          <w:rFonts w:ascii="Andalus" w:eastAsia="Times New Roman" w:hAnsi="Andalus" w:cs="Andalus"/>
          <w:color w:val="000000"/>
          <w:sz w:val="26"/>
          <w:szCs w:val="26"/>
          <w:lang w:eastAsia="en-IN"/>
        </w:rPr>
        <w:t>i</w:t>
      </w:r>
      <w:proofErr w:type="spellEnd"/>
      <w:proofErr w:type="gramEnd"/>
      <w:r w:rsidRPr="000E4ACF">
        <w:rPr>
          <w:rFonts w:ascii="Andalus" w:eastAsia="Times New Roman" w:hAnsi="Andalus" w:cs="Andalus"/>
          <w:color w:val="000000"/>
          <w:sz w:val="26"/>
          <w:szCs w:val="26"/>
          <w:lang w:eastAsia="en-IN"/>
        </w:rPr>
        <w:t>)A NBFC cannot accept demand deposits (demand deposits are funds deposited at a depository institution that are payable on demand -- immediately or within a very short period -- like your current or savings accounts.)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(ii) </w:t>
      </w:r>
      <w:proofErr w:type="gramStart"/>
      <w:r w:rsidRPr="000E4ACF">
        <w:rPr>
          <w:rFonts w:ascii="Andalus" w:eastAsia="Times New Roman" w:hAnsi="Andalus" w:cs="Andalus"/>
          <w:color w:val="000000"/>
          <w:sz w:val="26"/>
          <w:szCs w:val="26"/>
          <w:lang w:eastAsia="en-IN"/>
        </w:rPr>
        <w:t>it</w:t>
      </w:r>
      <w:proofErr w:type="gramEnd"/>
      <w:r w:rsidRPr="000E4ACF">
        <w:rPr>
          <w:rFonts w:ascii="Andalus" w:eastAsia="Times New Roman" w:hAnsi="Andalus" w:cs="Andalus"/>
          <w:color w:val="000000"/>
          <w:sz w:val="26"/>
          <w:szCs w:val="26"/>
          <w:lang w:eastAsia="en-IN"/>
        </w:rPr>
        <w:t xml:space="preserve"> is not a part of the payment and settlement system and as such cannot issue cheques to its customers; and</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(iii) Deposit insurance facility of DICGC is not available for NBFC depositors unlike in case of banks.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Diff between banking &amp; Finance?</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Finance is generally related to all types of financial, this could be accounting, insurances and policies. Whereas banking is everything that happens in a bank </w:t>
      </w:r>
      <w:proofErr w:type="spellStart"/>
      <w:r w:rsidRPr="000E4ACF">
        <w:rPr>
          <w:rFonts w:ascii="Andalus" w:eastAsia="Times New Roman" w:hAnsi="Andalus" w:cs="Andalus"/>
          <w:color w:val="000000"/>
          <w:sz w:val="26"/>
          <w:szCs w:val="26"/>
          <w:lang w:eastAsia="en-IN"/>
        </w:rPr>
        <w:t>only.The</w:t>
      </w:r>
      <w:proofErr w:type="spellEnd"/>
      <w:r w:rsidRPr="000E4ACF">
        <w:rPr>
          <w:rFonts w:ascii="Andalus" w:eastAsia="Times New Roman" w:hAnsi="Andalus" w:cs="Andalus"/>
          <w:color w:val="000000"/>
          <w:sz w:val="26"/>
          <w:szCs w:val="26"/>
          <w:lang w:eastAsia="en-IN"/>
        </w:rPr>
        <w:t xml:space="preserve"> term Banking and Finance are two very different terms but are often associated together. These two terms are often used to denote services that a bank and other financial institutions provide to its customers.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26"/>
          <w:szCs w:val="26"/>
          <w:shd w:val="clear" w:color="auto" w:fill="B6D7A8"/>
          <w:lang w:eastAsia="en-IN"/>
        </w:rPr>
        <w:t xml:space="preserve">What is </w:t>
      </w:r>
      <w:proofErr w:type="gramStart"/>
      <w:r w:rsidRPr="000E4ACF">
        <w:rPr>
          <w:rFonts w:ascii="Andalus" w:eastAsia="Times New Roman" w:hAnsi="Andalus" w:cs="Andalus"/>
          <w:color w:val="000000"/>
          <w:sz w:val="26"/>
          <w:szCs w:val="26"/>
          <w:shd w:val="clear" w:color="auto" w:fill="B6D7A8"/>
          <w:lang w:eastAsia="en-IN"/>
        </w:rPr>
        <w:t>NASSCOM ?</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lastRenderedPageBreak/>
        <w:t xml:space="preserve">The National Association of Software and Services Companies (NASSCOM), the Indian chamber of commerce is a consortium that serves as an interface to the Indian software industry and Indian BPO industry. Maintaining close interaction with the Government of India in formulating National IT policies with specific focus on IT software and services maintaining a state of the art information database of IT software and services related activities for use of both the software developers as well as interested companies overseas. Mr. </w:t>
      </w:r>
      <w:proofErr w:type="spellStart"/>
      <w:r w:rsidRPr="000E4ACF">
        <w:rPr>
          <w:rFonts w:ascii="Andalus" w:eastAsia="Times New Roman" w:hAnsi="Andalus" w:cs="Andalus"/>
          <w:color w:val="000000"/>
          <w:sz w:val="26"/>
          <w:szCs w:val="26"/>
          <w:lang w:eastAsia="en-IN"/>
        </w:rPr>
        <w:t>Som</w:t>
      </w:r>
      <w:proofErr w:type="spellEnd"/>
      <w:r w:rsidRPr="000E4ACF">
        <w:rPr>
          <w:rFonts w:ascii="Andalus" w:eastAsia="Times New Roman" w:hAnsi="Andalus" w:cs="Andalus"/>
          <w:color w:val="000000"/>
          <w:sz w:val="26"/>
          <w:szCs w:val="26"/>
          <w:lang w:eastAsia="en-IN"/>
        </w:rPr>
        <w:t xml:space="preserve"> </w:t>
      </w:r>
      <w:proofErr w:type="spellStart"/>
      <w:r w:rsidRPr="000E4ACF">
        <w:rPr>
          <w:rFonts w:ascii="Andalus" w:eastAsia="Times New Roman" w:hAnsi="Andalus" w:cs="Andalus"/>
          <w:color w:val="000000"/>
          <w:sz w:val="26"/>
          <w:szCs w:val="26"/>
          <w:lang w:eastAsia="en-IN"/>
        </w:rPr>
        <w:t>Mittal</w:t>
      </w:r>
      <w:proofErr w:type="spellEnd"/>
      <w:r w:rsidRPr="000E4ACF">
        <w:rPr>
          <w:rFonts w:ascii="Andalus" w:eastAsia="Times New Roman" w:hAnsi="Andalus" w:cs="Andalus"/>
          <w:color w:val="000000"/>
          <w:sz w:val="26"/>
          <w:szCs w:val="26"/>
          <w:lang w:eastAsia="en-IN"/>
        </w:rPr>
        <w:t xml:space="preserve"> – President. Chairman-</w:t>
      </w:r>
      <w:proofErr w:type="spellStart"/>
      <w:r w:rsidRPr="000E4ACF">
        <w:rPr>
          <w:rFonts w:ascii="Andalus" w:eastAsia="Times New Roman" w:hAnsi="Andalus" w:cs="Andalus"/>
          <w:color w:val="000000"/>
          <w:sz w:val="26"/>
          <w:szCs w:val="26"/>
          <w:lang w:eastAsia="en-IN"/>
        </w:rPr>
        <w:t>Pramod</w:t>
      </w:r>
      <w:proofErr w:type="spellEnd"/>
      <w:r w:rsidRPr="000E4ACF">
        <w:rPr>
          <w:rFonts w:ascii="Andalus" w:eastAsia="Times New Roman" w:hAnsi="Andalus" w:cs="Andalus"/>
          <w:color w:val="000000"/>
          <w:sz w:val="26"/>
          <w:szCs w:val="26"/>
          <w:lang w:eastAsia="en-IN"/>
        </w:rPr>
        <w:t xml:space="preserve"> </w:t>
      </w:r>
      <w:proofErr w:type="spellStart"/>
      <w:r w:rsidRPr="000E4ACF">
        <w:rPr>
          <w:rFonts w:ascii="Andalus" w:eastAsia="Times New Roman" w:hAnsi="Andalus" w:cs="Andalus"/>
          <w:color w:val="000000"/>
          <w:sz w:val="26"/>
          <w:szCs w:val="26"/>
          <w:lang w:eastAsia="en-IN"/>
        </w:rPr>
        <w:t>Bhasin</w:t>
      </w:r>
      <w:proofErr w:type="spell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ASSOCHAM?</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The Associated Chambers of Commerce and Industry of India (ASSOCHAM), India's premier apex chamber covers a membership of over 2 </w:t>
      </w:r>
      <w:proofErr w:type="spellStart"/>
      <w:r w:rsidRPr="000E4ACF">
        <w:rPr>
          <w:rFonts w:ascii="Andalus" w:eastAsia="Times New Roman" w:hAnsi="Andalus" w:cs="Andalus"/>
          <w:color w:val="000000"/>
          <w:sz w:val="26"/>
          <w:szCs w:val="26"/>
          <w:lang w:eastAsia="en-IN"/>
        </w:rPr>
        <w:t>lakh</w:t>
      </w:r>
      <w:proofErr w:type="spellEnd"/>
      <w:r w:rsidRPr="000E4ACF">
        <w:rPr>
          <w:rFonts w:ascii="Andalus" w:eastAsia="Times New Roman" w:hAnsi="Andalus" w:cs="Andalus"/>
          <w:color w:val="000000"/>
          <w:sz w:val="26"/>
          <w:szCs w:val="26"/>
          <w:lang w:eastAsia="en-IN"/>
        </w:rPr>
        <w:t xml:space="preserve"> companies and professionals across the country. It was established in 1920 by promoter chambers, representing all regions of India. As an apex industry body, ASSOCHAM represents the interests of industry and trade, interfaces with Government on policy issues and interacts with counterpart international organizations to promote bilateral economic issues. President-</w:t>
      </w:r>
      <w:proofErr w:type="spellStart"/>
      <w:r w:rsidRPr="000E4ACF">
        <w:rPr>
          <w:rFonts w:ascii="Andalus" w:eastAsia="Times New Roman" w:hAnsi="Andalus" w:cs="Andalus"/>
          <w:color w:val="000000"/>
          <w:sz w:val="26"/>
          <w:szCs w:val="26"/>
          <w:lang w:eastAsia="en-IN"/>
        </w:rPr>
        <w:t>Swati</w:t>
      </w:r>
      <w:proofErr w:type="spellEnd"/>
      <w:r w:rsidRPr="000E4ACF">
        <w:rPr>
          <w:rFonts w:ascii="Andalus" w:eastAsia="Times New Roman" w:hAnsi="Andalus" w:cs="Andalus"/>
          <w:color w:val="000000"/>
          <w:sz w:val="26"/>
          <w:szCs w:val="26"/>
          <w:lang w:eastAsia="en-IN"/>
        </w:rPr>
        <w:t xml:space="preserve"> </w:t>
      </w:r>
      <w:proofErr w:type="spellStart"/>
      <w:r w:rsidRPr="000E4ACF">
        <w:rPr>
          <w:rFonts w:ascii="Andalus" w:eastAsia="Times New Roman" w:hAnsi="Andalus" w:cs="Andalus"/>
          <w:color w:val="000000"/>
          <w:sz w:val="26"/>
          <w:szCs w:val="26"/>
          <w:lang w:eastAsia="en-IN"/>
        </w:rPr>
        <w:t>Piramal</w:t>
      </w:r>
      <w:proofErr w:type="spell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NABARD?</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NABARD was established by an act of Parliament on 12 July 1982 to implement the National Bank for Agriculture and Rural Development Act 1981. It replaced the Agricultural Credit Department (ACD) and Rural Planning and Credit Cell (RPCC) of Reserve Bank of India, and Agricultural Refinance and Development Corporation (ARDC). It is one of the premiere </w:t>
      </w:r>
      <w:proofErr w:type="gramStart"/>
      <w:r w:rsidRPr="000E4ACF">
        <w:rPr>
          <w:rFonts w:ascii="Andalus" w:eastAsia="Times New Roman" w:hAnsi="Andalus" w:cs="Andalus"/>
          <w:color w:val="000000"/>
          <w:sz w:val="26"/>
          <w:szCs w:val="26"/>
          <w:lang w:eastAsia="en-IN"/>
        </w:rPr>
        <w:t>agency</w:t>
      </w:r>
      <w:proofErr w:type="gramEnd"/>
      <w:r w:rsidRPr="000E4ACF">
        <w:rPr>
          <w:rFonts w:ascii="Andalus" w:eastAsia="Times New Roman" w:hAnsi="Andalus" w:cs="Andalus"/>
          <w:color w:val="000000"/>
          <w:sz w:val="26"/>
          <w:szCs w:val="26"/>
          <w:lang w:eastAsia="en-IN"/>
        </w:rPr>
        <w:t xml:space="preserve"> to provide credit in rural areas. NABARD is set up as an apex Development Bank with a mandate for facilitating credit flow for promotion and development of agriculture, small-scale industries, cottage and village industries, handicrafts and other rural crafts.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SIDBI?</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The Small Industries Development Bank of India is a state-run bank aimed to aid the growth and development of micro, small and medium scale industries in India. Set up in 1990 through an act of parliament, it was incorporated initially as a wholly owned subsidiary of Industrial Development Bank of India.</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SENSEX and NIFTY?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SENSEX is the short term for the words "Sensitive Index" and is associated with the Bombay (Mumbai) Stock Exchange (BSE). The SENSEX was first formed on 1-1-1986 and used the market capitalization of the 30 most traded stocks of BSE. </w:t>
      </w:r>
      <w:proofErr w:type="spellStart"/>
      <w:r w:rsidRPr="000E4ACF">
        <w:rPr>
          <w:rFonts w:ascii="Andalus" w:eastAsia="Times New Roman" w:hAnsi="Andalus" w:cs="Andalus"/>
          <w:color w:val="000000"/>
          <w:sz w:val="26"/>
          <w:szCs w:val="26"/>
          <w:lang w:eastAsia="en-IN"/>
        </w:rPr>
        <w:t>Where as</w:t>
      </w:r>
      <w:proofErr w:type="spellEnd"/>
      <w:r w:rsidRPr="000E4ACF">
        <w:rPr>
          <w:rFonts w:ascii="Andalus" w:eastAsia="Times New Roman" w:hAnsi="Andalus" w:cs="Andalus"/>
          <w:color w:val="000000"/>
          <w:sz w:val="26"/>
          <w:szCs w:val="26"/>
          <w:lang w:eastAsia="en-IN"/>
        </w:rPr>
        <w:t xml:space="preserve"> NSE </w:t>
      </w:r>
      <w:proofErr w:type="gramStart"/>
      <w:r w:rsidRPr="000E4ACF">
        <w:rPr>
          <w:rFonts w:ascii="Andalus" w:eastAsia="Times New Roman" w:hAnsi="Andalus" w:cs="Andalus"/>
          <w:color w:val="000000"/>
          <w:sz w:val="26"/>
          <w:szCs w:val="26"/>
          <w:lang w:eastAsia="en-IN"/>
        </w:rPr>
        <w:t>has</w:t>
      </w:r>
      <w:proofErr w:type="gramEnd"/>
      <w:r w:rsidRPr="000E4ACF">
        <w:rPr>
          <w:rFonts w:ascii="Andalus" w:eastAsia="Times New Roman" w:hAnsi="Andalus" w:cs="Andalus"/>
          <w:color w:val="000000"/>
          <w:sz w:val="26"/>
          <w:szCs w:val="26"/>
          <w:lang w:eastAsia="en-IN"/>
        </w:rPr>
        <w:t xml:space="preserve"> 50 most traded stocks of NSE.SENSEX IS THE INDEX OF BSE. AND NIFTY IS THE INDEX OF NSE.BOTH WILL SHOW DAILY TRADING MARKS. </w:t>
      </w:r>
      <w:proofErr w:type="spellStart"/>
      <w:r w:rsidRPr="000E4ACF">
        <w:rPr>
          <w:rFonts w:ascii="Andalus" w:eastAsia="Times New Roman" w:hAnsi="Andalus" w:cs="Andalus"/>
          <w:color w:val="000000"/>
          <w:sz w:val="26"/>
          <w:szCs w:val="26"/>
          <w:lang w:eastAsia="en-IN"/>
        </w:rPr>
        <w:t>Sensex</w:t>
      </w:r>
      <w:proofErr w:type="spellEnd"/>
      <w:r w:rsidRPr="000E4ACF">
        <w:rPr>
          <w:rFonts w:ascii="Andalus" w:eastAsia="Times New Roman" w:hAnsi="Andalus" w:cs="Andalus"/>
          <w:color w:val="000000"/>
          <w:sz w:val="26"/>
          <w:szCs w:val="26"/>
          <w:lang w:eastAsia="en-IN"/>
        </w:rPr>
        <w:t xml:space="preserve"> and Nifty both are an "index”. An index is basically an indicator it indicates whether most of the stocks have gone up or most of the stocks have gone down.</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r w:rsidRPr="000E4ACF">
        <w:rPr>
          <w:rFonts w:ascii="Andalus" w:eastAsia="Times New Roman" w:hAnsi="Andalus" w:cs="Andalus"/>
          <w:color w:val="000000"/>
          <w:sz w:val="14"/>
          <w:szCs w:val="14"/>
          <w:shd w:val="clear" w:color="auto" w:fill="B6D7A8"/>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SEBI?</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SEBI is the regulator for the Securities Market in India. Originally set up by the</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roofErr w:type="gramStart"/>
      <w:r w:rsidRPr="000E4ACF">
        <w:rPr>
          <w:rFonts w:ascii="Andalus" w:eastAsia="Times New Roman" w:hAnsi="Andalus" w:cs="Andalus"/>
          <w:color w:val="000000"/>
          <w:sz w:val="26"/>
          <w:szCs w:val="26"/>
          <w:lang w:eastAsia="en-IN"/>
        </w:rPr>
        <w:t>Government of India in 1988, it acquired statutory form in 1992 with SEBI Act 1992 being passed by the Indian Parliament.</w:t>
      </w:r>
      <w:proofErr w:type="gramEnd"/>
      <w:r w:rsidRPr="000E4ACF">
        <w:rPr>
          <w:rFonts w:ascii="Andalus" w:eastAsia="Times New Roman" w:hAnsi="Andalus" w:cs="Andalus"/>
          <w:color w:val="000000"/>
          <w:sz w:val="26"/>
          <w:szCs w:val="26"/>
          <w:lang w:eastAsia="en-IN"/>
        </w:rPr>
        <w:t xml:space="preserve"> </w:t>
      </w:r>
      <w:proofErr w:type="gramStart"/>
      <w:r w:rsidRPr="000E4ACF">
        <w:rPr>
          <w:rFonts w:ascii="Andalus" w:eastAsia="Times New Roman" w:hAnsi="Andalus" w:cs="Andalus"/>
          <w:color w:val="000000"/>
          <w:sz w:val="26"/>
          <w:szCs w:val="26"/>
          <w:lang w:eastAsia="en-IN"/>
        </w:rPr>
        <w:t xml:space="preserve">Chaired by C B </w:t>
      </w:r>
      <w:proofErr w:type="spellStart"/>
      <w:r w:rsidRPr="000E4ACF">
        <w:rPr>
          <w:rFonts w:ascii="Andalus" w:eastAsia="Times New Roman" w:hAnsi="Andalus" w:cs="Andalus"/>
          <w:color w:val="000000"/>
          <w:sz w:val="26"/>
          <w:szCs w:val="26"/>
          <w:lang w:eastAsia="en-IN"/>
        </w:rPr>
        <w:t>Bhave</w:t>
      </w:r>
      <w:proofErr w:type="spellEnd"/>
      <w:r w:rsidRPr="000E4ACF">
        <w:rPr>
          <w:rFonts w:ascii="Andalus" w:eastAsia="Times New Roman" w:hAnsi="Andalus" w:cs="Andalus"/>
          <w:color w:val="000000"/>
          <w:sz w:val="26"/>
          <w:szCs w:val="26"/>
          <w:lang w:eastAsia="en-IN"/>
        </w:rPr>
        <w:t>.</w:t>
      </w:r>
      <w:proofErr w:type="gramEnd"/>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Mutual funds?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Mutual funds are investment companies that pool money from investors at large and offer to sell and buy back its shares on a continuous basis and use the capital thus raised to invest in securities of different companies. The mutual fund will have a fund manager that trades the pooled money on a regular basis. The net proceeds or losses are then typically distributed to the investors annually.</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Asset Management Companies?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A company that invests its clients' pooled fund into securities that match its declared financial objectives. Asset management companies provide investors with more diversification and investing options than they would have by themselves. Mutual funds, hedge funds and pension plans are all run by asset management companies. These companies earn income by charging service fees to their clients.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are non-</w:t>
      </w:r>
      <w:proofErr w:type="spellStart"/>
      <w:r w:rsidRPr="000E4ACF">
        <w:rPr>
          <w:rFonts w:ascii="Andalus" w:eastAsia="Times New Roman" w:hAnsi="Andalus" w:cs="Andalus"/>
          <w:color w:val="000000"/>
          <w:sz w:val="26"/>
          <w:szCs w:val="26"/>
          <w:shd w:val="clear" w:color="auto" w:fill="B6D7A8"/>
          <w:lang w:eastAsia="en-IN"/>
        </w:rPr>
        <w:t>perfoming</w:t>
      </w:r>
      <w:proofErr w:type="spellEnd"/>
      <w:r w:rsidRPr="000E4ACF">
        <w:rPr>
          <w:rFonts w:ascii="Andalus" w:eastAsia="Times New Roman" w:hAnsi="Andalus" w:cs="Andalus"/>
          <w:color w:val="000000"/>
          <w:sz w:val="26"/>
          <w:szCs w:val="26"/>
          <w:shd w:val="clear" w:color="auto" w:fill="B6D7A8"/>
          <w:lang w:eastAsia="en-IN"/>
        </w:rPr>
        <w:t xml:space="preserve"> assets?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Non-performing assets, also called non-performing loans, are </w:t>
      </w:r>
      <w:proofErr w:type="spellStart"/>
      <w:r w:rsidRPr="000E4ACF">
        <w:rPr>
          <w:rFonts w:ascii="Andalus" w:eastAsia="Times New Roman" w:hAnsi="Andalus" w:cs="Andalus"/>
          <w:color w:val="000000"/>
          <w:sz w:val="26"/>
          <w:szCs w:val="26"/>
          <w:lang w:eastAsia="en-IN"/>
        </w:rPr>
        <w:t>loans</w:t>
      </w:r>
      <w:proofErr w:type="gramStart"/>
      <w:r w:rsidRPr="000E4ACF">
        <w:rPr>
          <w:rFonts w:ascii="Andalus" w:eastAsia="Times New Roman" w:hAnsi="Andalus" w:cs="Andalus"/>
          <w:color w:val="000000"/>
          <w:sz w:val="26"/>
          <w:szCs w:val="26"/>
          <w:lang w:eastAsia="en-IN"/>
        </w:rPr>
        <w:t>,made</w:t>
      </w:r>
      <w:proofErr w:type="spellEnd"/>
      <w:proofErr w:type="gramEnd"/>
      <w:r w:rsidRPr="000E4ACF">
        <w:rPr>
          <w:rFonts w:ascii="Andalus" w:eastAsia="Times New Roman" w:hAnsi="Andalus" w:cs="Andalus"/>
          <w:color w:val="000000"/>
          <w:sz w:val="26"/>
          <w:szCs w:val="26"/>
          <w:lang w:eastAsia="en-IN"/>
        </w:rPr>
        <w:t xml:space="preserve"> by a bank or finance company, on which repayments or interest payments are not being made on time. A debt obligation where the borrower has not paid any previously agreed </w:t>
      </w:r>
      <w:r w:rsidRPr="000E4ACF">
        <w:rPr>
          <w:rFonts w:ascii="Andalus" w:eastAsia="Times New Roman" w:hAnsi="Andalus" w:cs="Andalus"/>
          <w:color w:val="000000"/>
          <w:sz w:val="26"/>
          <w:szCs w:val="26"/>
          <w:lang w:eastAsia="en-IN"/>
        </w:rPr>
        <w:lastRenderedPageBreak/>
        <w:t>upon interest and principal repayments to the designated lender for an extended period of time. The nonperforming asset is therefore not yielding any income to the lender in the form of principal and interest payments.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CFBF5"/>
          <w:lang w:eastAsia="en-IN"/>
        </w:rPr>
        <w:t>·</w:t>
      </w:r>
      <w:r w:rsidRPr="000E4ACF">
        <w:rPr>
          <w:rFonts w:ascii="Andalus" w:eastAsia="Times New Roman" w:hAnsi="Andalus" w:cs="Andalus"/>
          <w:color w:val="000000"/>
          <w:sz w:val="14"/>
          <w:szCs w:val="14"/>
          <w:shd w:val="clear" w:color="auto" w:fill="FCFBF5"/>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Recession?</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A true economic recession can only be confirmed if GDP (Gross Domestic Product</w:t>
      </w:r>
      <w:proofErr w:type="gramStart"/>
      <w:r w:rsidRPr="000E4ACF">
        <w:rPr>
          <w:rFonts w:ascii="Andalus" w:eastAsia="Times New Roman" w:hAnsi="Andalus" w:cs="Andalus"/>
          <w:color w:val="000000"/>
          <w:sz w:val="26"/>
          <w:szCs w:val="26"/>
          <w:lang w:eastAsia="en-IN"/>
        </w:rPr>
        <w:t>)growth</w:t>
      </w:r>
      <w:proofErr w:type="gramEnd"/>
      <w:r w:rsidRPr="000E4ACF">
        <w:rPr>
          <w:rFonts w:ascii="Andalus" w:eastAsia="Times New Roman" w:hAnsi="Andalus" w:cs="Andalus"/>
          <w:color w:val="000000"/>
          <w:sz w:val="26"/>
          <w:szCs w:val="26"/>
          <w:lang w:eastAsia="en-IN"/>
        </w:rPr>
        <w:t xml:space="preserve"> is negative for a period of two or more consecutive quarters.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p w:rsidR="000E4ACF" w:rsidRPr="000E4ACF" w:rsidRDefault="000E4ACF" w:rsidP="000E4ACF">
      <w:pPr>
        <w:spacing w:after="0" w:line="420" w:lineRule="atLeast"/>
        <w:ind w:hanging="360"/>
        <w:rPr>
          <w:rFonts w:ascii="Andalus" w:eastAsia="Times New Roman" w:hAnsi="Andalus" w:cs="Andalus"/>
          <w:sz w:val="23"/>
          <w:szCs w:val="23"/>
          <w:lang w:eastAsia="en-IN"/>
        </w:rPr>
      </w:pPr>
      <w:r w:rsidRPr="000E4ACF">
        <w:rPr>
          <w:rFonts w:ascii="Andalus" w:eastAsia="Times New Roman" w:hAnsi="Andalus" w:cs="Andalus"/>
          <w:color w:val="000000"/>
          <w:sz w:val="27"/>
          <w:szCs w:val="27"/>
          <w:shd w:val="clear" w:color="auto" w:fill="FFFFFF"/>
          <w:lang w:eastAsia="en-IN"/>
        </w:rPr>
        <w:t>·</w:t>
      </w:r>
      <w:r w:rsidRPr="000E4ACF">
        <w:rPr>
          <w:rFonts w:ascii="Andalus" w:eastAsia="Times New Roman" w:hAnsi="Andalus" w:cs="Andalus"/>
          <w:color w:val="000000"/>
          <w:sz w:val="14"/>
          <w:szCs w:val="14"/>
          <w:shd w:val="clear" w:color="auto" w:fill="FFFFFF"/>
          <w:lang w:eastAsia="en-IN"/>
        </w:rPr>
        <w:t>        </w:t>
      </w:r>
      <w:proofErr w:type="gramStart"/>
      <w:r w:rsidRPr="000E4ACF">
        <w:rPr>
          <w:rFonts w:ascii="Andalus" w:eastAsia="Times New Roman" w:hAnsi="Andalus" w:cs="Andalus"/>
          <w:color w:val="000000"/>
          <w:sz w:val="26"/>
          <w:szCs w:val="26"/>
          <w:shd w:val="clear" w:color="auto" w:fill="B6D7A8"/>
          <w:lang w:eastAsia="en-IN"/>
        </w:rPr>
        <w:t>What</w:t>
      </w:r>
      <w:proofErr w:type="gramEnd"/>
      <w:r w:rsidRPr="000E4ACF">
        <w:rPr>
          <w:rFonts w:ascii="Andalus" w:eastAsia="Times New Roman" w:hAnsi="Andalus" w:cs="Andalus"/>
          <w:color w:val="000000"/>
          <w:sz w:val="26"/>
          <w:szCs w:val="26"/>
          <w:shd w:val="clear" w:color="auto" w:fill="B6D7A8"/>
          <w:lang w:eastAsia="en-IN"/>
        </w:rPr>
        <w:t xml:space="preserve"> is foreign exchange </w:t>
      </w:r>
      <w:proofErr w:type="spellStart"/>
      <w:r w:rsidRPr="000E4ACF">
        <w:rPr>
          <w:rFonts w:ascii="Andalus" w:eastAsia="Times New Roman" w:hAnsi="Andalus" w:cs="Andalus"/>
          <w:color w:val="000000"/>
          <w:sz w:val="26"/>
          <w:szCs w:val="26"/>
          <w:shd w:val="clear" w:color="auto" w:fill="B6D7A8"/>
          <w:lang w:eastAsia="en-IN"/>
        </w:rPr>
        <w:t>reservers</w:t>
      </w:r>
      <w:proofErr w:type="spellEnd"/>
      <w:r w:rsidRPr="000E4ACF">
        <w:rPr>
          <w:rFonts w:ascii="Andalus" w:eastAsia="Times New Roman" w:hAnsi="Andalus" w:cs="Andalus"/>
          <w:color w:val="000000"/>
          <w:sz w:val="26"/>
          <w:szCs w:val="26"/>
          <w:shd w:val="clear" w:color="auto" w:fill="B6D7A8"/>
          <w:lang w:eastAsia="en-IN"/>
        </w:rPr>
        <w:t>?</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r w:rsidRPr="000E4ACF">
        <w:rPr>
          <w:rFonts w:ascii="Andalus" w:eastAsia="Times New Roman" w:hAnsi="Andalus" w:cs="Andalus"/>
          <w:color w:val="000000"/>
          <w:sz w:val="26"/>
          <w:szCs w:val="26"/>
          <w:lang w:eastAsia="en-IN"/>
        </w:rPr>
        <w:t xml:space="preserve">Foreign exchange reserves (also called </w:t>
      </w:r>
      <w:proofErr w:type="spellStart"/>
      <w:r w:rsidRPr="000E4ACF">
        <w:rPr>
          <w:rFonts w:ascii="Andalus" w:eastAsia="Times New Roman" w:hAnsi="Andalus" w:cs="Andalus"/>
          <w:color w:val="000000"/>
          <w:sz w:val="26"/>
          <w:szCs w:val="26"/>
          <w:lang w:eastAsia="en-IN"/>
        </w:rPr>
        <w:t>Forex</w:t>
      </w:r>
      <w:proofErr w:type="spellEnd"/>
      <w:r w:rsidRPr="000E4ACF">
        <w:rPr>
          <w:rFonts w:ascii="Andalus" w:eastAsia="Times New Roman" w:hAnsi="Andalus" w:cs="Andalus"/>
          <w:color w:val="000000"/>
          <w:sz w:val="26"/>
          <w:szCs w:val="26"/>
          <w:lang w:eastAsia="en-IN"/>
        </w:rPr>
        <w:t xml:space="preserve"> reserves) in a strict sense are only the foreign currency deposits and bonds held by central banks and monetary </w:t>
      </w:r>
      <w:proofErr w:type="spellStart"/>
      <w:r w:rsidRPr="000E4ACF">
        <w:rPr>
          <w:rFonts w:ascii="Andalus" w:eastAsia="Times New Roman" w:hAnsi="Andalus" w:cs="Andalus"/>
          <w:color w:val="000000"/>
          <w:sz w:val="26"/>
          <w:szCs w:val="26"/>
          <w:lang w:eastAsia="en-IN"/>
        </w:rPr>
        <w:t>authorities.However</w:t>
      </w:r>
      <w:proofErr w:type="spellEnd"/>
      <w:r w:rsidRPr="000E4ACF">
        <w:rPr>
          <w:rFonts w:ascii="Andalus" w:eastAsia="Times New Roman" w:hAnsi="Andalus" w:cs="Andalus"/>
          <w:color w:val="000000"/>
          <w:sz w:val="26"/>
          <w:szCs w:val="26"/>
          <w:lang w:eastAsia="en-IN"/>
        </w:rPr>
        <w:t xml:space="preserve">, the term in popular usage commonly includes foreign exchange and </w:t>
      </w:r>
      <w:proofErr w:type="spellStart"/>
      <w:r w:rsidRPr="000E4ACF">
        <w:rPr>
          <w:rFonts w:ascii="Andalus" w:eastAsia="Times New Roman" w:hAnsi="Andalus" w:cs="Andalus"/>
          <w:color w:val="000000"/>
          <w:sz w:val="26"/>
          <w:szCs w:val="26"/>
          <w:lang w:eastAsia="en-IN"/>
        </w:rPr>
        <w:t>gold</w:t>
      </w:r>
      <w:proofErr w:type="gramStart"/>
      <w:r w:rsidRPr="000E4ACF">
        <w:rPr>
          <w:rFonts w:ascii="Andalus" w:eastAsia="Times New Roman" w:hAnsi="Andalus" w:cs="Andalus"/>
          <w:color w:val="000000"/>
          <w:sz w:val="26"/>
          <w:szCs w:val="26"/>
          <w:lang w:eastAsia="en-IN"/>
        </w:rPr>
        <w:t>,SDRs</w:t>
      </w:r>
      <w:proofErr w:type="spellEnd"/>
      <w:proofErr w:type="gramEnd"/>
      <w:r w:rsidRPr="000E4ACF">
        <w:rPr>
          <w:rFonts w:ascii="Andalus" w:eastAsia="Times New Roman" w:hAnsi="Andalus" w:cs="Andalus"/>
          <w:color w:val="000000"/>
          <w:sz w:val="26"/>
          <w:szCs w:val="26"/>
          <w:lang w:eastAsia="en-IN"/>
        </w:rPr>
        <w:t xml:space="preserve"> and IMF reserve positions.</w:t>
      </w:r>
    </w:p>
    <w:p w:rsidR="000E4ACF" w:rsidRPr="000E4ACF" w:rsidRDefault="000E4ACF" w:rsidP="000E4ACF">
      <w:pPr>
        <w:shd w:val="clear" w:color="auto" w:fill="FCFBF5"/>
        <w:spacing w:after="0" w:line="420" w:lineRule="atLeast"/>
        <w:rPr>
          <w:rFonts w:ascii="Andalus" w:eastAsia="Times New Roman" w:hAnsi="Andalus" w:cs="Andalus"/>
          <w:sz w:val="23"/>
          <w:szCs w:val="23"/>
          <w:lang w:eastAsia="en-IN"/>
        </w:rPr>
      </w:pPr>
    </w:p>
    <w:tbl>
      <w:tblPr>
        <w:tblW w:w="0" w:type="auto"/>
        <w:tblCellSpacing w:w="0" w:type="dxa"/>
        <w:tblCellMar>
          <w:left w:w="0" w:type="dxa"/>
          <w:right w:w="0" w:type="dxa"/>
        </w:tblCellMar>
        <w:tblLook w:val="04A0"/>
      </w:tblPr>
      <w:tblGrid>
        <w:gridCol w:w="6"/>
        <w:gridCol w:w="6"/>
      </w:tblGrid>
      <w:tr w:rsidR="000E4ACF" w:rsidRPr="000E4ACF" w:rsidTr="000E4ACF">
        <w:trPr>
          <w:tblCellSpacing w:w="0" w:type="dxa"/>
        </w:trPr>
        <w:tc>
          <w:tcPr>
            <w:tcW w:w="0" w:type="auto"/>
            <w:vAlign w:val="center"/>
            <w:hideMark/>
          </w:tcPr>
          <w:p w:rsidR="000E4ACF" w:rsidRPr="000E4ACF" w:rsidRDefault="000E4ACF" w:rsidP="000E4ACF">
            <w:pPr>
              <w:rPr>
                <w:rFonts w:ascii="Andalus" w:eastAsia="Times New Roman" w:hAnsi="Andalus" w:cs="Andalus"/>
                <w:sz w:val="24"/>
                <w:szCs w:val="24"/>
                <w:lang w:eastAsia="en-IN"/>
              </w:rPr>
            </w:pPr>
          </w:p>
        </w:tc>
        <w:tc>
          <w:tcPr>
            <w:tcW w:w="0" w:type="auto"/>
            <w:vAlign w:val="center"/>
            <w:hideMark/>
          </w:tcPr>
          <w:p w:rsidR="000E4ACF" w:rsidRPr="000E4ACF" w:rsidRDefault="000E4ACF" w:rsidP="000E4ACF">
            <w:pPr>
              <w:spacing w:after="0" w:line="240" w:lineRule="auto"/>
              <w:rPr>
                <w:rFonts w:ascii="Andalus" w:eastAsia="Times New Roman" w:hAnsi="Andalus" w:cs="Andalus"/>
                <w:sz w:val="24"/>
                <w:szCs w:val="24"/>
                <w:lang w:eastAsia="en-IN"/>
              </w:rPr>
            </w:pPr>
          </w:p>
        </w:tc>
      </w:tr>
    </w:tbl>
    <w:p w:rsidR="000E4ACF" w:rsidRPr="000E4ACF" w:rsidRDefault="000E4ACF" w:rsidP="000E4ACF">
      <w:pPr>
        <w:spacing w:after="0" w:line="240" w:lineRule="auto"/>
        <w:jc w:val="center"/>
        <w:rPr>
          <w:ins w:id="0" w:author="Unknown"/>
          <w:rFonts w:ascii="Andalus" w:eastAsia="Times New Roman" w:hAnsi="Andalus" w:cs="Andalus"/>
          <w:sz w:val="24"/>
          <w:szCs w:val="24"/>
          <w:lang w:eastAsia="en-IN"/>
        </w:rPr>
      </w:pPr>
      <w:proofErr w:type="gramStart"/>
      <w:ins w:id="1" w:author="Unknown">
        <w:r w:rsidRPr="000E4ACF">
          <w:rPr>
            <w:rFonts w:ascii="Andalus" w:eastAsia="Times New Roman" w:hAnsi="Andalus" w:cs="Andalus"/>
            <w:sz w:val="24"/>
            <w:szCs w:val="24"/>
            <w:lang w:eastAsia="en-IN"/>
          </w:rPr>
          <w:t>Simple template.</w:t>
        </w:r>
        <w:proofErr w:type="gramEnd"/>
        <w:r w:rsidRPr="000E4ACF">
          <w:rPr>
            <w:rFonts w:ascii="Andalus" w:eastAsia="Times New Roman" w:hAnsi="Andalus" w:cs="Andalus"/>
            <w:sz w:val="24"/>
            <w:szCs w:val="24"/>
            <w:lang w:eastAsia="en-IN"/>
          </w:rPr>
          <w:t xml:space="preserve"> </w:t>
        </w:r>
        <w:proofErr w:type="gramStart"/>
        <w:r w:rsidRPr="000E4ACF">
          <w:rPr>
            <w:rFonts w:ascii="Andalus" w:eastAsia="Times New Roman" w:hAnsi="Andalus" w:cs="Andalus"/>
            <w:sz w:val="24"/>
            <w:szCs w:val="24"/>
            <w:lang w:eastAsia="en-IN"/>
          </w:rPr>
          <w:t xml:space="preserve">Powered by </w:t>
        </w:r>
        <w:r w:rsidRPr="000E4ACF">
          <w:rPr>
            <w:rFonts w:ascii="Andalus" w:eastAsia="Times New Roman" w:hAnsi="Andalus" w:cs="Andalus"/>
            <w:sz w:val="24"/>
            <w:szCs w:val="24"/>
            <w:lang w:eastAsia="en-IN"/>
          </w:rPr>
          <w:fldChar w:fldCharType="begin"/>
        </w:r>
        <w:r w:rsidRPr="000E4ACF">
          <w:rPr>
            <w:rFonts w:ascii="Andalus" w:eastAsia="Times New Roman" w:hAnsi="Andalus" w:cs="Andalus"/>
            <w:sz w:val="24"/>
            <w:szCs w:val="24"/>
            <w:lang w:eastAsia="en-IN"/>
          </w:rPr>
          <w:instrText xml:space="preserve"> HYPERLINK "http://www.blogger.com" \t "_blank" </w:instrText>
        </w:r>
        <w:r w:rsidRPr="000E4ACF">
          <w:rPr>
            <w:rFonts w:ascii="Andalus" w:eastAsia="Times New Roman" w:hAnsi="Andalus" w:cs="Andalus"/>
            <w:sz w:val="24"/>
            <w:szCs w:val="24"/>
            <w:lang w:eastAsia="en-IN"/>
          </w:rPr>
          <w:fldChar w:fldCharType="separate"/>
        </w:r>
        <w:r w:rsidRPr="000E4ACF">
          <w:rPr>
            <w:rFonts w:ascii="Andalus" w:eastAsia="Times New Roman" w:hAnsi="Andalus" w:cs="Andalus"/>
            <w:color w:val="0000FF"/>
            <w:sz w:val="24"/>
            <w:szCs w:val="24"/>
            <w:u w:val="single"/>
            <w:lang w:eastAsia="en-IN"/>
          </w:rPr>
          <w:t>Blogger</w:t>
        </w:r>
        <w:r w:rsidRPr="000E4ACF">
          <w:rPr>
            <w:rFonts w:ascii="Andalus" w:eastAsia="Times New Roman" w:hAnsi="Andalus" w:cs="Andalus"/>
            <w:sz w:val="24"/>
            <w:szCs w:val="24"/>
            <w:lang w:eastAsia="en-IN"/>
          </w:rPr>
          <w:fldChar w:fldCharType="end"/>
        </w:r>
        <w:r w:rsidRPr="000E4ACF">
          <w:rPr>
            <w:rFonts w:ascii="Andalus" w:eastAsia="Times New Roman" w:hAnsi="Andalus" w:cs="Andalus"/>
            <w:sz w:val="24"/>
            <w:szCs w:val="24"/>
            <w:lang w:eastAsia="en-IN"/>
          </w:rPr>
          <w:t>.</w:t>
        </w:r>
        <w:proofErr w:type="gramEnd"/>
        <w:r w:rsidRPr="000E4ACF">
          <w:rPr>
            <w:rFonts w:ascii="Andalus" w:eastAsia="Times New Roman" w:hAnsi="Andalus" w:cs="Andalus"/>
            <w:sz w:val="24"/>
            <w:szCs w:val="24"/>
            <w:lang w:eastAsia="en-IN"/>
          </w:rPr>
          <w:t xml:space="preserve"> </w:t>
        </w:r>
      </w:ins>
    </w:p>
    <w:p w:rsidR="002027EE" w:rsidRPr="000E4ACF" w:rsidRDefault="002027EE" w:rsidP="000E4ACF">
      <w:pPr>
        <w:rPr>
          <w:rFonts w:ascii="Andalus" w:hAnsi="Andalus" w:cs="Andalus"/>
        </w:rPr>
      </w:pPr>
    </w:p>
    <w:sectPr w:rsidR="002027EE" w:rsidRPr="000E4ACF" w:rsidSect="002027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41AA6"/>
    <w:multiLevelType w:val="multilevel"/>
    <w:tmpl w:val="195A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6536F"/>
    <w:multiLevelType w:val="multilevel"/>
    <w:tmpl w:val="6CF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25179"/>
    <w:multiLevelType w:val="multilevel"/>
    <w:tmpl w:val="C05E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ACF"/>
    <w:rsid w:val="000E4ACF"/>
    <w:rsid w:val="002027EE"/>
    <w:rsid w:val="007127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EE"/>
  </w:style>
  <w:style w:type="paragraph" w:styleId="Heading1">
    <w:name w:val="heading 1"/>
    <w:basedOn w:val="Normal"/>
    <w:link w:val="Heading1Char"/>
    <w:uiPriority w:val="9"/>
    <w:qFormat/>
    <w:rsid w:val="000E4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4A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4A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E4A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4AC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4A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E4AC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E4ACF"/>
    <w:rPr>
      <w:color w:val="0000FF"/>
      <w:u w:val="single"/>
    </w:rPr>
  </w:style>
  <w:style w:type="character" w:styleId="FollowedHyperlink">
    <w:name w:val="FollowedHyperlink"/>
    <w:basedOn w:val="DefaultParagraphFont"/>
    <w:uiPriority w:val="99"/>
    <w:semiHidden/>
    <w:unhideWhenUsed/>
    <w:rsid w:val="000E4ACF"/>
    <w:rPr>
      <w:color w:val="800080"/>
      <w:u w:val="single"/>
    </w:rPr>
  </w:style>
  <w:style w:type="paragraph" w:customStyle="1" w:styleId="description">
    <w:name w:val="description"/>
    <w:basedOn w:val="Normal"/>
    <w:rsid w:val="000E4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get-item-control">
    <w:name w:val="widget-item-control"/>
    <w:basedOn w:val="DefaultParagraphFont"/>
    <w:rsid w:val="000E4ACF"/>
  </w:style>
  <w:style w:type="paragraph" w:styleId="z-TopofForm">
    <w:name w:val="HTML Top of Form"/>
    <w:basedOn w:val="Normal"/>
    <w:next w:val="Normal"/>
    <w:link w:val="z-TopofFormChar"/>
    <w:hidden/>
    <w:uiPriority w:val="99"/>
    <w:semiHidden/>
    <w:unhideWhenUsed/>
    <w:rsid w:val="000E4AC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4AC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4AC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E4ACF"/>
    <w:rPr>
      <w:rFonts w:ascii="Arial" w:eastAsia="Times New Roman" w:hAnsi="Arial" w:cs="Arial"/>
      <w:vanish/>
      <w:sz w:val="16"/>
      <w:szCs w:val="16"/>
      <w:lang w:eastAsia="en-IN"/>
    </w:rPr>
  </w:style>
  <w:style w:type="paragraph" w:styleId="NormalWeb">
    <w:name w:val="Normal (Web)"/>
    <w:basedOn w:val="Normal"/>
    <w:uiPriority w:val="99"/>
    <w:semiHidden/>
    <w:unhideWhenUsed/>
    <w:rsid w:val="000E4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timestamp">
    <w:name w:val="post-timestamp"/>
    <w:basedOn w:val="DefaultParagraphFont"/>
    <w:rsid w:val="000E4ACF"/>
  </w:style>
  <w:style w:type="character" w:customStyle="1" w:styleId="post-comment-link">
    <w:name w:val="post-comment-link"/>
    <w:basedOn w:val="DefaultParagraphFont"/>
    <w:rsid w:val="000E4ACF"/>
  </w:style>
  <w:style w:type="character" w:customStyle="1" w:styleId="post-icons">
    <w:name w:val="post-icons"/>
    <w:basedOn w:val="DefaultParagraphFont"/>
    <w:rsid w:val="000E4ACF"/>
  </w:style>
  <w:style w:type="character" w:customStyle="1" w:styleId="share-button-link-text">
    <w:name w:val="share-button-link-text"/>
    <w:basedOn w:val="DefaultParagraphFont"/>
    <w:rsid w:val="000E4ACF"/>
  </w:style>
  <w:style w:type="character" w:styleId="HTMLCite">
    <w:name w:val="HTML Cite"/>
    <w:basedOn w:val="DefaultParagraphFont"/>
    <w:uiPriority w:val="99"/>
    <w:semiHidden/>
    <w:unhideWhenUsed/>
    <w:rsid w:val="000E4ACF"/>
    <w:rPr>
      <w:i/>
      <w:iCs/>
    </w:rPr>
  </w:style>
  <w:style w:type="character" w:customStyle="1" w:styleId="icon">
    <w:name w:val="icon"/>
    <w:basedOn w:val="DefaultParagraphFont"/>
    <w:rsid w:val="000E4ACF"/>
  </w:style>
  <w:style w:type="character" w:customStyle="1" w:styleId="datetime">
    <w:name w:val="datetime"/>
    <w:basedOn w:val="DefaultParagraphFont"/>
    <w:rsid w:val="000E4ACF"/>
  </w:style>
  <w:style w:type="paragraph" w:customStyle="1" w:styleId="comment-content">
    <w:name w:val="comment-content"/>
    <w:basedOn w:val="Normal"/>
    <w:rsid w:val="000E4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0E4ACF"/>
  </w:style>
  <w:style w:type="character" w:customStyle="1" w:styleId="deleted-comment">
    <w:name w:val="deleted-comment"/>
    <w:basedOn w:val="DefaultParagraphFont"/>
    <w:rsid w:val="000E4ACF"/>
  </w:style>
  <w:style w:type="paragraph" w:customStyle="1" w:styleId="comment-footer">
    <w:name w:val="comment-footer"/>
    <w:basedOn w:val="Normal"/>
    <w:rsid w:val="000E4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
    <w:name w:val="caption"/>
    <w:basedOn w:val="DefaultParagraphFont"/>
    <w:rsid w:val="000E4ACF"/>
  </w:style>
  <w:style w:type="character" w:customStyle="1" w:styleId="zippy">
    <w:name w:val="zippy"/>
    <w:basedOn w:val="DefaultParagraphFont"/>
    <w:rsid w:val="000E4ACF"/>
  </w:style>
  <w:style w:type="character" w:customStyle="1" w:styleId="post-count">
    <w:name w:val="post-count"/>
    <w:basedOn w:val="DefaultParagraphFont"/>
    <w:rsid w:val="000E4ACF"/>
  </w:style>
  <w:style w:type="paragraph" w:styleId="BalloonText">
    <w:name w:val="Balloon Text"/>
    <w:basedOn w:val="Normal"/>
    <w:link w:val="BalloonTextChar"/>
    <w:uiPriority w:val="99"/>
    <w:semiHidden/>
    <w:unhideWhenUsed/>
    <w:rsid w:val="000E4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A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729608">
      <w:bodyDiv w:val="1"/>
      <w:marLeft w:val="0"/>
      <w:marRight w:val="0"/>
      <w:marTop w:val="0"/>
      <w:marBottom w:val="0"/>
      <w:divBdr>
        <w:top w:val="none" w:sz="0" w:space="0" w:color="auto"/>
        <w:left w:val="none" w:sz="0" w:space="0" w:color="auto"/>
        <w:bottom w:val="none" w:sz="0" w:space="0" w:color="auto"/>
        <w:right w:val="none" w:sz="0" w:space="0" w:color="auto"/>
      </w:divBdr>
      <w:divsChild>
        <w:div w:id="78455418">
          <w:marLeft w:val="0"/>
          <w:marRight w:val="0"/>
          <w:marTop w:val="0"/>
          <w:marBottom w:val="0"/>
          <w:divBdr>
            <w:top w:val="none" w:sz="0" w:space="0" w:color="auto"/>
            <w:left w:val="none" w:sz="0" w:space="0" w:color="auto"/>
            <w:bottom w:val="none" w:sz="0" w:space="0" w:color="auto"/>
            <w:right w:val="none" w:sz="0" w:space="0" w:color="auto"/>
          </w:divBdr>
          <w:divsChild>
            <w:div w:id="2004697269">
              <w:marLeft w:val="0"/>
              <w:marRight w:val="0"/>
              <w:marTop w:val="0"/>
              <w:marBottom w:val="0"/>
              <w:divBdr>
                <w:top w:val="none" w:sz="0" w:space="0" w:color="auto"/>
                <w:left w:val="none" w:sz="0" w:space="0" w:color="auto"/>
                <w:bottom w:val="none" w:sz="0" w:space="0" w:color="auto"/>
                <w:right w:val="none" w:sz="0" w:space="0" w:color="auto"/>
              </w:divBdr>
              <w:divsChild>
                <w:div w:id="870150962">
                  <w:marLeft w:val="0"/>
                  <w:marRight w:val="0"/>
                  <w:marTop w:val="0"/>
                  <w:marBottom w:val="0"/>
                  <w:divBdr>
                    <w:top w:val="none" w:sz="0" w:space="0" w:color="auto"/>
                    <w:left w:val="none" w:sz="0" w:space="0" w:color="auto"/>
                    <w:bottom w:val="none" w:sz="0" w:space="0" w:color="auto"/>
                    <w:right w:val="none" w:sz="0" w:space="0" w:color="auto"/>
                  </w:divBdr>
                  <w:divsChild>
                    <w:div w:id="2031030795">
                      <w:marLeft w:val="0"/>
                      <w:marRight w:val="0"/>
                      <w:marTop w:val="0"/>
                      <w:marBottom w:val="0"/>
                      <w:divBdr>
                        <w:top w:val="none" w:sz="0" w:space="0" w:color="auto"/>
                        <w:left w:val="none" w:sz="0" w:space="0" w:color="auto"/>
                        <w:bottom w:val="none" w:sz="0" w:space="0" w:color="auto"/>
                        <w:right w:val="none" w:sz="0" w:space="0" w:color="auto"/>
                      </w:divBdr>
                      <w:divsChild>
                        <w:div w:id="1666279951">
                          <w:marLeft w:val="0"/>
                          <w:marRight w:val="0"/>
                          <w:marTop w:val="0"/>
                          <w:marBottom w:val="0"/>
                          <w:divBdr>
                            <w:top w:val="none" w:sz="0" w:space="0" w:color="auto"/>
                            <w:left w:val="none" w:sz="0" w:space="0" w:color="auto"/>
                            <w:bottom w:val="none" w:sz="0" w:space="0" w:color="auto"/>
                            <w:right w:val="none" w:sz="0" w:space="0" w:color="auto"/>
                          </w:divBdr>
                          <w:divsChild>
                            <w:div w:id="50735723">
                              <w:marLeft w:val="0"/>
                              <w:marRight w:val="0"/>
                              <w:marTop w:val="0"/>
                              <w:marBottom w:val="0"/>
                              <w:divBdr>
                                <w:top w:val="none" w:sz="0" w:space="0" w:color="auto"/>
                                <w:left w:val="none" w:sz="0" w:space="0" w:color="auto"/>
                                <w:bottom w:val="none" w:sz="0" w:space="0" w:color="auto"/>
                                <w:right w:val="none" w:sz="0" w:space="0" w:color="auto"/>
                              </w:divBdr>
                              <w:divsChild>
                                <w:div w:id="1742285890">
                                  <w:marLeft w:val="0"/>
                                  <w:marRight w:val="0"/>
                                  <w:marTop w:val="0"/>
                                  <w:marBottom w:val="0"/>
                                  <w:divBdr>
                                    <w:top w:val="none" w:sz="0" w:space="0" w:color="auto"/>
                                    <w:left w:val="none" w:sz="0" w:space="0" w:color="auto"/>
                                    <w:bottom w:val="none" w:sz="0" w:space="0" w:color="auto"/>
                                    <w:right w:val="none" w:sz="0" w:space="0" w:color="auto"/>
                                  </w:divBdr>
                                  <w:divsChild>
                                    <w:div w:id="70929379">
                                      <w:marLeft w:val="0"/>
                                      <w:marRight w:val="0"/>
                                      <w:marTop w:val="0"/>
                                      <w:marBottom w:val="0"/>
                                      <w:divBdr>
                                        <w:top w:val="none" w:sz="0" w:space="0" w:color="auto"/>
                                        <w:left w:val="none" w:sz="0" w:space="0" w:color="auto"/>
                                        <w:bottom w:val="none" w:sz="0" w:space="0" w:color="auto"/>
                                        <w:right w:val="none" w:sz="0" w:space="0" w:color="auto"/>
                                      </w:divBdr>
                                      <w:divsChild>
                                        <w:div w:id="1978951425">
                                          <w:marLeft w:val="0"/>
                                          <w:marRight w:val="0"/>
                                          <w:marTop w:val="0"/>
                                          <w:marBottom w:val="0"/>
                                          <w:divBdr>
                                            <w:top w:val="none" w:sz="0" w:space="0" w:color="auto"/>
                                            <w:left w:val="none" w:sz="0" w:space="0" w:color="auto"/>
                                            <w:bottom w:val="none" w:sz="0" w:space="0" w:color="auto"/>
                                            <w:right w:val="none" w:sz="0" w:space="0" w:color="auto"/>
                                          </w:divBdr>
                                          <w:divsChild>
                                            <w:div w:id="1483154324">
                                              <w:marLeft w:val="0"/>
                                              <w:marRight w:val="0"/>
                                              <w:marTop w:val="0"/>
                                              <w:marBottom w:val="0"/>
                                              <w:divBdr>
                                                <w:top w:val="none" w:sz="0" w:space="0" w:color="auto"/>
                                                <w:left w:val="none" w:sz="0" w:space="0" w:color="auto"/>
                                                <w:bottom w:val="none" w:sz="0" w:space="0" w:color="auto"/>
                                                <w:right w:val="none" w:sz="0" w:space="0" w:color="auto"/>
                                              </w:divBdr>
                                              <w:divsChild>
                                                <w:div w:id="73164049">
                                                  <w:marLeft w:val="0"/>
                                                  <w:marRight w:val="0"/>
                                                  <w:marTop w:val="0"/>
                                                  <w:marBottom w:val="0"/>
                                                  <w:divBdr>
                                                    <w:top w:val="none" w:sz="0" w:space="0" w:color="auto"/>
                                                    <w:left w:val="none" w:sz="0" w:space="0" w:color="auto"/>
                                                    <w:bottom w:val="none" w:sz="0" w:space="0" w:color="auto"/>
                                                    <w:right w:val="none" w:sz="0" w:space="0" w:color="auto"/>
                                                  </w:divBdr>
                                                </w:div>
                                                <w:div w:id="16367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181">
                                          <w:marLeft w:val="0"/>
                                          <w:marRight w:val="0"/>
                                          <w:marTop w:val="0"/>
                                          <w:marBottom w:val="0"/>
                                          <w:divBdr>
                                            <w:top w:val="none" w:sz="0" w:space="0" w:color="auto"/>
                                            <w:left w:val="none" w:sz="0" w:space="0" w:color="auto"/>
                                            <w:bottom w:val="none" w:sz="0" w:space="0" w:color="auto"/>
                                            <w:right w:val="none" w:sz="0" w:space="0" w:color="auto"/>
                                          </w:divBdr>
                                          <w:divsChild>
                                            <w:div w:id="1923295117">
                                              <w:marLeft w:val="0"/>
                                              <w:marRight w:val="0"/>
                                              <w:marTop w:val="0"/>
                                              <w:marBottom w:val="0"/>
                                              <w:divBdr>
                                                <w:top w:val="none" w:sz="0" w:space="0" w:color="auto"/>
                                                <w:left w:val="none" w:sz="0" w:space="0" w:color="auto"/>
                                                <w:bottom w:val="none" w:sz="0" w:space="0" w:color="auto"/>
                                                <w:right w:val="none" w:sz="0" w:space="0" w:color="auto"/>
                                              </w:divBdr>
                                              <w:divsChild>
                                                <w:div w:id="19680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17419">
                          <w:marLeft w:val="0"/>
                          <w:marRight w:val="0"/>
                          <w:marTop w:val="0"/>
                          <w:marBottom w:val="0"/>
                          <w:divBdr>
                            <w:top w:val="none" w:sz="0" w:space="0" w:color="auto"/>
                            <w:left w:val="none" w:sz="0" w:space="0" w:color="auto"/>
                            <w:bottom w:val="none" w:sz="0" w:space="0" w:color="auto"/>
                            <w:right w:val="none" w:sz="0" w:space="0" w:color="auto"/>
                          </w:divBdr>
                          <w:divsChild>
                            <w:div w:id="31226521">
                              <w:marLeft w:val="0"/>
                              <w:marRight w:val="0"/>
                              <w:marTop w:val="0"/>
                              <w:marBottom w:val="0"/>
                              <w:divBdr>
                                <w:top w:val="none" w:sz="0" w:space="0" w:color="auto"/>
                                <w:left w:val="none" w:sz="0" w:space="0" w:color="auto"/>
                                <w:bottom w:val="none" w:sz="0" w:space="0" w:color="auto"/>
                                <w:right w:val="none" w:sz="0" w:space="0" w:color="auto"/>
                              </w:divBdr>
                              <w:divsChild>
                                <w:div w:id="1008480623">
                                  <w:marLeft w:val="0"/>
                                  <w:marRight w:val="0"/>
                                  <w:marTop w:val="0"/>
                                  <w:marBottom w:val="0"/>
                                  <w:divBdr>
                                    <w:top w:val="none" w:sz="0" w:space="0" w:color="auto"/>
                                    <w:left w:val="none" w:sz="0" w:space="0" w:color="auto"/>
                                    <w:bottom w:val="none" w:sz="0" w:space="0" w:color="auto"/>
                                    <w:right w:val="none" w:sz="0" w:space="0" w:color="auto"/>
                                  </w:divBdr>
                                  <w:divsChild>
                                    <w:div w:id="1050694230">
                                      <w:marLeft w:val="0"/>
                                      <w:marRight w:val="0"/>
                                      <w:marTop w:val="0"/>
                                      <w:marBottom w:val="0"/>
                                      <w:divBdr>
                                        <w:top w:val="none" w:sz="0" w:space="0" w:color="auto"/>
                                        <w:left w:val="none" w:sz="0" w:space="0" w:color="auto"/>
                                        <w:bottom w:val="none" w:sz="0" w:space="0" w:color="auto"/>
                                        <w:right w:val="none" w:sz="0" w:space="0" w:color="auto"/>
                                      </w:divBdr>
                                      <w:divsChild>
                                        <w:div w:id="1756196723">
                                          <w:marLeft w:val="0"/>
                                          <w:marRight w:val="0"/>
                                          <w:marTop w:val="0"/>
                                          <w:marBottom w:val="0"/>
                                          <w:divBdr>
                                            <w:top w:val="none" w:sz="0" w:space="0" w:color="auto"/>
                                            <w:left w:val="none" w:sz="0" w:space="0" w:color="auto"/>
                                            <w:bottom w:val="none" w:sz="0" w:space="0" w:color="auto"/>
                                            <w:right w:val="none" w:sz="0" w:space="0" w:color="auto"/>
                                          </w:divBdr>
                                          <w:divsChild>
                                            <w:div w:id="1937520156">
                                              <w:marLeft w:val="0"/>
                                              <w:marRight w:val="0"/>
                                              <w:marTop w:val="0"/>
                                              <w:marBottom w:val="0"/>
                                              <w:divBdr>
                                                <w:top w:val="none" w:sz="0" w:space="0" w:color="auto"/>
                                                <w:left w:val="none" w:sz="0" w:space="0" w:color="auto"/>
                                                <w:bottom w:val="none" w:sz="0" w:space="0" w:color="auto"/>
                                                <w:right w:val="none" w:sz="0" w:space="0" w:color="auto"/>
                                              </w:divBdr>
                                              <w:divsChild>
                                                <w:div w:id="19224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462331">
                          <w:marLeft w:val="0"/>
                          <w:marRight w:val="0"/>
                          <w:marTop w:val="0"/>
                          <w:marBottom w:val="0"/>
                          <w:divBdr>
                            <w:top w:val="none" w:sz="0" w:space="0" w:color="auto"/>
                            <w:left w:val="none" w:sz="0" w:space="0" w:color="auto"/>
                            <w:bottom w:val="none" w:sz="0" w:space="0" w:color="auto"/>
                            <w:right w:val="none" w:sz="0" w:space="0" w:color="auto"/>
                          </w:divBdr>
                          <w:divsChild>
                            <w:div w:id="753474183">
                              <w:marLeft w:val="0"/>
                              <w:marRight w:val="0"/>
                              <w:marTop w:val="0"/>
                              <w:marBottom w:val="0"/>
                              <w:divBdr>
                                <w:top w:val="none" w:sz="0" w:space="0" w:color="auto"/>
                                <w:left w:val="none" w:sz="0" w:space="0" w:color="auto"/>
                                <w:bottom w:val="none" w:sz="0" w:space="0" w:color="auto"/>
                                <w:right w:val="none" w:sz="0" w:space="0" w:color="auto"/>
                              </w:divBdr>
                              <w:divsChild>
                                <w:div w:id="2014525882">
                                  <w:marLeft w:val="0"/>
                                  <w:marRight w:val="0"/>
                                  <w:marTop w:val="0"/>
                                  <w:marBottom w:val="0"/>
                                  <w:divBdr>
                                    <w:top w:val="none" w:sz="0" w:space="0" w:color="auto"/>
                                    <w:left w:val="none" w:sz="0" w:space="0" w:color="auto"/>
                                    <w:bottom w:val="none" w:sz="0" w:space="0" w:color="auto"/>
                                    <w:right w:val="none" w:sz="0" w:space="0" w:color="auto"/>
                                  </w:divBdr>
                                  <w:divsChild>
                                    <w:div w:id="2125998429">
                                      <w:marLeft w:val="0"/>
                                      <w:marRight w:val="0"/>
                                      <w:marTop w:val="0"/>
                                      <w:marBottom w:val="0"/>
                                      <w:divBdr>
                                        <w:top w:val="none" w:sz="0" w:space="0" w:color="auto"/>
                                        <w:left w:val="none" w:sz="0" w:space="0" w:color="auto"/>
                                        <w:bottom w:val="none" w:sz="0" w:space="0" w:color="auto"/>
                                        <w:right w:val="none" w:sz="0" w:space="0" w:color="auto"/>
                                      </w:divBdr>
                                      <w:divsChild>
                                        <w:div w:id="1398940828">
                                          <w:marLeft w:val="0"/>
                                          <w:marRight w:val="0"/>
                                          <w:marTop w:val="0"/>
                                          <w:marBottom w:val="0"/>
                                          <w:divBdr>
                                            <w:top w:val="none" w:sz="0" w:space="0" w:color="auto"/>
                                            <w:left w:val="none" w:sz="0" w:space="0" w:color="auto"/>
                                            <w:bottom w:val="none" w:sz="0" w:space="0" w:color="auto"/>
                                            <w:right w:val="none" w:sz="0" w:space="0" w:color="auto"/>
                                          </w:divBdr>
                                          <w:divsChild>
                                            <w:div w:id="389771972">
                                              <w:marLeft w:val="0"/>
                                              <w:marRight w:val="0"/>
                                              <w:marTop w:val="0"/>
                                              <w:marBottom w:val="0"/>
                                              <w:divBdr>
                                                <w:top w:val="none" w:sz="0" w:space="0" w:color="auto"/>
                                                <w:left w:val="none" w:sz="0" w:space="0" w:color="auto"/>
                                                <w:bottom w:val="none" w:sz="0" w:space="0" w:color="auto"/>
                                                <w:right w:val="none" w:sz="0" w:space="0" w:color="auto"/>
                                              </w:divBdr>
                                              <w:divsChild>
                                                <w:div w:id="1275868878">
                                                  <w:marLeft w:val="0"/>
                                                  <w:marRight w:val="0"/>
                                                  <w:marTop w:val="0"/>
                                                  <w:marBottom w:val="0"/>
                                                  <w:divBdr>
                                                    <w:top w:val="none" w:sz="0" w:space="0" w:color="auto"/>
                                                    <w:left w:val="none" w:sz="0" w:space="0" w:color="auto"/>
                                                    <w:bottom w:val="none" w:sz="0" w:space="0" w:color="auto"/>
                                                    <w:right w:val="none" w:sz="0" w:space="0" w:color="auto"/>
                                                  </w:divBdr>
                                                  <w:divsChild>
                                                    <w:div w:id="951286915">
                                                      <w:marLeft w:val="0"/>
                                                      <w:marRight w:val="0"/>
                                                      <w:marTop w:val="0"/>
                                                      <w:marBottom w:val="0"/>
                                                      <w:divBdr>
                                                        <w:top w:val="none" w:sz="0" w:space="0" w:color="auto"/>
                                                        <w:left w:val="none" w:sz="0" w:space="0" w:color="auto"/>
                                                        <w:bottom w:val="none" w:sz="0" w:space="0" w:color="auto"/>
                                                        <w:right w:val="none" w:sz="0" w:space="0" w:color="auto"/>
                                                      </w:divBdr>
                                                      <w:divsChild>
                                                        <w:div w:id="1862551221">
                                                          <w:marLeft w:val="0"/>
                                                          <w:marRight w:val="0"/>
                                                          <w:marTop w:val="0"/>
                                                          <w:marBottom w:val="0"/>
                                                          <w:divBdr>
                                                            <w:top w:val="none" w:sz="0" w:space="0" w:color="auto"/>
                                                            <w:left w:val="none" w:sz="0" w:space="0" w:color="auto"/>
                                                            <w:bottom w:val="none" w:sz="0" w:space="0" w:color="auto"/>
                                                            <w:right w:val="none" w:sz="0" w:space="0" w:color="auto"/>
                                                          </w:divBdr>
                                                          <w:divsChild>
                                                            <w:div w:id="708839621">
                                                              <w:marLeft w:val="0"/>
                                                              <w:marRight w:val="0"/>
                                                              <w:marTop w:val="0"/>
                                                              <w:marBottom w:val="0"/>
                                                              <w:divBdr>
                                                                <w:top w:val="none" w:sz="0" w:space="0" w:color="auto"/>
                                                                <w:left w:val="none" w:sz="0" w:space="0" w:color="auto"/>
                                                                <w:bottom w:val="none" w:sz="0" w:space="0" w:color="auto"/>
                                                                <w:right w:val="none" w:sz="0" w:space="0" w:color="auto"/>
                                                              </w:divBdr>
                                                              <w:divsChild>
                                                                <w:div w:id="2068718032">
                                                                  <w:marLeft w:val="0"/>
                                                                  <w:marRight w:val="0"/>
                                                                  <w:marTop w:val="0"/>
                                                                  <w:marBottom w:val="0"/>
                                                                  <w:divBdr>
                                                                    <w:top w:val="none" w:sz="0" w:space="0" w:color="auto"/>
                                                                    <w:left w:val="none" w:sz="0" w:space="0" w:color="auto"/>
                                                                    <w:bottom w:val="none" w:sz="0" w:space="0" w:color="auto"/>
                                                                    <w:right w:val="none" w:sz="0" w:space="0" w:color="auto"/>
                                                                  </w:divBdr>
                                                                  <w:divsChild>
                                                                    <w:div w:id="1138839474">
                                                                      <w:marLeft w:val="0"/>
                                                                      <w:marRight w:val="0"/>
                                                                      <w:marTop w:val="0"/>
                                                                      <w:marBottom w:val="0"/>
                                                                      <w:divBdr>
                                                                        <w:top w:val="none" w:sz="0" w:space="0" w:color="auto"/>
                                                                        <w:left w:val="none" w:sz="0" w:space="0" w:color="auto"/>
                                                                        <w:bottom w:val="none" w:sz="0" w:space="0" w:color="auto"/>
                                                                        <w:right w:val="none" w:sz="0" w:space="0" w:color="auto"/>
                                                                      </w:divBdr>
                                                                      <w:divsChild>
                                                                        <w:div w:id="1073350945">
                                                                          <w:marLeft w:val="0"/>
                                                                          <w:marRight w:val="0"/>
                                                                          <w:marTop w:val="0"/>
                                                                          <w:marBottom w:val="0"/>
                                                                          <w:divBdr>
                                                                            <w:top w:val="none" w:sz="0" w:space="0" w:color="auto"/>
                                                                            <w:left w:val="none" w:sz="0" w:space="0" w:color="auto"/>
                                                                            <w:bottom w:val="none" w:sz="0" w:space="0" w:color="auto"/>
                                                                            <w:right w:val="none" w:sz="0" w:space="0" w:color="auto"/>
                                                                          </w:divBdr>
                                                                          <w:divsChild>
                                                                            <w:div w:id="1884100491">
                                                                              <w:marLeft w:val="0"/>
                                                                              <w:marRight w:val="0"/>
                                                                              <w:marTop w:val="0"/>
                                                                              <w:marBottom w:val="0"/>
                                                                              <w:divBdr>
                                                                                <w:top w:val="none" w:sz="0" w:space="0" w:color="auto"/>
                                                                                <w:left w:val="none" w:sz="0" w:space="0" w:color="auto"/>
                                                                                <w:bottom w:val="none" w:sz="0" w:space="0" w:color="auto"/>
                                                                                <w:right w:val="none" w:sz="0" w:space="0" w:color="auto"/>
                                                                              </w:divBdr>
                                                                              <w:divsChild>
                                                                                <w:div w:id="1296332391">
                                                                                  <w:marLeft w:val="0"/>
                                                                                  <w:marRight w:val="0"/>
                                                                                  <w:marTop w:val="0"/>
                                                                                  <w:marBottom w:val="0"/>
                                                                                  <w:divBdr>
                                                                                    <w:top w:val="none" w:sz="0" w:space="0" w:color="auto"/>
                                                                                    <w:left w:val="none" w:sz="0" w:space="0" w:color="auto"/>
                                                                                    <w:bottom w:val="none" w:sz="0" w:space="0" w:color="auto"/>
                                                                                    <w:right w:val="none" w:sz="0" w:space="0" w:color="auto"/>
                                                                                  </w:divBdr>
                                                                                  <w:divsChild>
                                                                                    <w:div w:id="2060397953">
                                                                                      <w:marLeft w:val="0"/>
                                                                                      <w:marRight w:val="0"/>
                                                                                      <w:marTop w:val="0"/>
                                                                                      <w:marBottom w:val="0"/>
                                                                                      <w:divBdr>
                                                                                        <w:top w:val="none" w:sz="0" w:space="0" w:color="auto"/>
                                                                                        <w:left w:val="none" w:sz="0" w:space="0" w:color="auto"/>
                                                                                        <w:bottom w:val="none" w:sz="0" w:space="0" w:color="auto"/>
                                                                                        <w:right w:val="none" w:sz="0" w:space="0" w:color="auto"/>
                                                                                      </w:divBdr>
                                                                                      <w:divsChild>
                                                                                        <w:div w:id="351683533">
                                                                                          <w:marLeft w:val="0"/>
                                                                                          <w:marRight w:val="0"/>
                                                                                          <w:marTop w:val="0"/>
                                                                                          <w:marBottom w:val="0"/>
                                                                                          <w:divBdr>
                                                                                            <w:top w:val="none" w:sz="0" w:space="0" w:color="auto"/>
                                                                                            <w:left w:val="none" w:sz="0" w:space="0" w:color="auto"/>
                                                                                            <w:bottom w:val="none" w:sz="0" w:space="0" w:color="auto"/>
                                                                                            <w:right w:val="none" w:sz="0" w:space="0" w:color="auto"/>
                                                                                          </w:divBdr>
                                                                                        </w:div>
                                                                                        <w:div w:id="499934053">
                                                                                          <w:marLeft w:val="0"/>
                                                                                          <w:marRight w:val="0"/>
                                                                                          <w:marTop w:val="0"/>
                                                                                          <w:marBottom w:val="0"/>
                                                                                          <w:divBdr>
                                                                                            <w:top w:val="none" w:sz="0" w:space="0" w:color="auto"/>
                                                                                            <w:left w:val="none" w:sz="0" w:space="0" w:color="auto"/>
                                                                                            <w:bottom w:val="none" w:sz="0" w:space="0" w:color="auto"/>
                                                                                            <w:right w:val="none" w:sz="0" w:space="0" w:color="auto"/>
                                                                                          </w:divBdr>
                                                                                        </w:div>
                                                                                        <w:div w:id="962349462">
                                                                                          <w:marLeft w:val="0"/>
                                                                                          <w:marRight w:val="0"/>
                                                                                          <w:marTop w:val="0"/>
                                                                                          <w:marBottom w:val="0"/>
                                                                                          <w:divBdr>
                                                                                            <w:top w:val="none" w:sz="0" w:space="0" w:color="auto"/>
                                                                                            <w:left w:val="none" w:sz="0" w:space="0" w:color="auto"/>
                                                                                            <w:bottom w:val="none" w:sz="0" w:space="0" w:color="auto"/>
                                                                                            <w:right w:val="none" w:sz="0" w:space="0" w:color="auto"/>
                                                                                          </w:divBdr>
                                                                                        </w:div>
                                                                                        <w:div w:id="652369435">
                                                                                          <w:marLeft w:val="0"/>
                                                                                          <w:marRight w:val="0"/>
                                                                                          <w:marTop w:val="0"/>
                                                                                          <w:marBottom w:val="0"/>
                                                                                          <w:divBdr>
                                                                                            <w:top w:val="none" w:sz="0" w:space="0" w:color="auto"/>
                                                                                            <w:left w:val="none" w:sz="0" w:space="0" w:color="auto"/>
                                                                                            <w:bottom w:val="none" w:sz="0" w:space="0" w:color="auto"/>
                                                                                            <w:right w:val="none" w:sz="0" w:space="0" w:color="auto"/>
                                                                                          </w:divBdr>
                                                                                        </w:div>
                                                                                        <w:div w:id="1232157918">
                                                                                          <w:marLeft w:val="0"/>
                                                                                          <w:marRight w:val="0"/>
                                                                                          <w:marTop w:val="0"/>
                                                                                          <w:marBottom w:val="0"/>
                                                                                          <w:divBdr>
                                                                                            <w:top w:val="none" w:sz="0" w:space="0" w:color="auto"/>
                                                                                            <w:left w:val="none" w:sz="0" w:space="0" w:color="auto"/>
                                                                                            <w:bottom w:val="none" w:sz="0" w:space="0" w:color="auto"/>
                                                                                            <w:right w:val="none" w:sz="0" w:space="0" w:color="auto"/>
                                                                                          </w:divBdr>
                                                                                        </w:div>
                                                                                        <w:div w:id="926033368">
                                                                                          <w:marLeft w:val="0"/>
                                                                                          <w:marRight w:val="0"/>
                                                                                          <w:marTop w:val="0"/>
                                                                                          <w:marBottom w:val="0"/>
                                                                                          <w:divBdr>
                                                                                            <w:top w:val="none" w:sz="0" w:space="0" w:color="auto"/>
                                                                                            <w:left w:val="none" w:sz="0" w:space="0" w:color="auto"/>
                                                                                            <w:bottom w:val="none" w:sz="0" w:space="0" w:color="auto"/>
                                                                                            <w:right w:val="none" w:sz="0" w:space="0" w:color="auto"/>
                                                                                          </w:divBdr>
                                                                                        </w:div>
                                                                                        <w:div w:id="1443109021">
                                                                                          <w:marLeft w:val="0"/>
                                                                                          <w:marRight w:val="0"/>
                                                                                          <w:marTop w:val="0"/>
                                                                                          <w:marBottom w:val="0"/>
                                                                                          <w:divBdr>
                                                                                            <w:top w:val="none" w:sz="0" w:space="0" w:color="auto"/>
                                                                                            <w:left w:val="none" w:sz="0" w:space="0" w:color="auto"/>
                                                                                            <w:bottom w:val="none" w:sz="0" w:space="0" w:color="auto"/>
                                                                                            <w:right w:val="none" w:sz="0" w:space="0" w:color="auto"/>
                                                                                          </w:divBdr>
                                                                                        </w:div>
                                                                                        <w:div w:id="1284653009">
                                                                                          <w:marLeft w:val="0"/>
                                                                                          <w:marRight w:val="0"/>
                                                                                          <w:marTop w:val="0"/>
                                                                                          <w:marBottom w:val="0"/>
                                                                                          <w:divBdr>
                                                                                            <w:top w:val="none" w:sz="0" w:space="0" w:color="auto"/>
                                                                                            <w:left w:val="none" w:sz="0" w:space="0" w:color="auto"/>
                                                                                            <w:bottom w:val="none" w:sz="0" w:space="0" w:color="auto"/>
                                                                                            <w:right w:val="none" w:sz="0" w:space="0" w:color="auto"/>
                                                                                          </w:divBdr>
                                                                                        </w:div>
                                                                                        <w:div w:id="1032389442">
                                                                                          <w:marLeft w:val="0"/>
                                                                                          <w:marRight w:val="0"/>
                                                                                          <w:marTop w:val="0"/>
                                                                                          <w:marBottom w:val="0"/>
                                                                                          <w:divBdr>
                                                                                            <w:top w:val="none" w:sz="0" w:space="0" w:color="auto"/>
                                                                                            <w:left w:val="none" w:sz="0" w:space="0" w:color="auto"/>
                                                                                            <w:bottom w:val="none" w:sz="0" w:space="0" w:color="auto"/>
                                                                                            <w:right w:val="none" w:sz="0" w:space="0" w:color="auto"/>
                                                                                          </w:divBdr>
                                                                                        </w:div>
                                                                                        <w:div w:id="1900894941">
                                                                                          <w:marLeft w:val="0"/>
                                                                                          <w:marRight w:val="0"/>
                                                                                          <w:marTop w:val="0"/>
                                                                                          <w:marBottom w:val="0"/>
                                                                                          <w:divBdr>
                                                                                            <w:top w:val="none" w:sz="0" w:space="0" w:color="auto"/>
                                                                                            <w:left w:val="none" w:sz="0" w:space="0" w:color="auto"/>
                                                                                            <w:bottom w:val="none" w:sz="0" w:space="0" w:color="auto"/>
                                                                                            <w:right w:val="none" w:sz="0" w:space="0" w:color="auto"/>
                                                                                          </w:divBdr>
                                                                                        </w:div>
                                                                                        <w:div w:id="1693534563">
                                                                                          <w:marLeft w:val="0"/>
                                                                                          <w:marRight w:val="0"/>
                                                                                          <w:marTop w:val="0"/>
                                                                                          <w:marBottom w:val="0"/>
                                                                                          <w:divBdr>
                                                                                            <w:top w:val="none" w:sz="0" w:space="0" w:color="auto"/>
                                                                                            <w:left w:val="none" w:sz="0" w:space="0" w:color="auto"/>
                                                                                            <w:bottom w:val="none" w:sz="0" w:space="0" w:color="auto"/>
                                                                                            <w:right w:val="none" w:sz="0" w:space="0" w:color="auto"/>
                                                                                          </w:divBdr>
                                                                                        </w:div>
                                                                                        <w:div w:id="1872037829">
                                                                                          <w:marLeft w:val="0"/>
                                                                                          <w:marRight w:val="0"/>
                                                                                          <w:marTop w:val="0"/>
                                                                                          <w:marBottom w:val="0"/>
                                                                                          <w:divBdr>
                                                                                            <w:top w:val="none" w:sz="0" w:space="0" w:color="auto"/>
                                                                                            <w:left w:val="none" w:sz="0" w:space="0" w:color="auto"/>
                                                                                            <w:bottom w:val="none" w:sz="0" w:space="0" w:color="auto"/>
                                                                                            <w:right w:val="none" w:sz="0" w:space="0" w:color="auto"/>
                                                                                          </w:divBdr>
                                                                                        </w:div>
                                                                                        <w:div w:id="375397384">
                                                                                          <w:marLeft w:val="0"/>
                                                                                          <w:marRight w:val="0"/>
                                                                                          <w:marTop w:val="0"/>
                                                                                          <w:marBottom w:val="0"/>
                                                                                          <w:divBdr>
                                                                                            <w:top w:val="none" w:sz="0" w:space="0" w:color="auto"/>
                                                                                            <w:left w:val="none" w:sz="0" w:space="0" w:color="auto"/>
                                                                                            <w:bottom w:val="none" w:sz="0" w:space="0" w:color="auto"/>
                                                                                            <w:right w:val="none" w:sz="0" w:space="0" w:color="auto"/>
                                                                                          </w:divBdr>
                                                                                        </w:div>
                                                                                        <w:div w:id="2130313318">
                                                                                          <w:marLeft w:val="0"/>
                                                                                          <w:marRight w:val="0"/>
                                                                                          <w:marTop w:val="0"/>
                                                                                          <w:marBottom w:val="0"/>
                                                                                          <w:divBdr>
                                                                                            <w:top w:val="none" w:sz="0" w:space="0" w:color="auto"/>
                                                                                            <w:left w:val="none" w:sz="0" w:space="0" w:color="auto"/>
                                                                                            <w:bottom w:val="none" w:sz="0" w:space="0" w:color="auto"/>
                                                                                            <w:right w:val="none" w:sz="0" w:space="0" w:color="auto"/>
                                                                                          </w:divBdr>
                                                                                        </w:div>
                                                                                        <w:div w:id="1444885661">
                                                                                          <w:marLeft w:val="0"/>
                                                                                          <w:marRight w:val="0"/>
                                                                                          <w:marTop w:val="0"/>
                                                                                          <w:marBottom w:val="0"/>
                                                                                          <w:divBdr>
                                                                                            <w:top w:val="none" w:sz="0" w:space="0" w:color="auto"/>
                                                                                            <w:left w:val="none" w:sz="0" w:space="0" w:color="auto"/>
                                                                                            <w:bottom w:val="none" w:sz="0" w:space="0" w:color="auto"/>
                                                                                            <w:right w:val="none" w:sz="0" w:space="0" w:color="auto"/>
                                                                                          </w:divBdr>
                                                                                        </w:div>
                                                                                        <w:div w:id="2077775441">
                                                                                          <w:marLeft w:val="0"/>
                                                                                          <w:marRight w:val="0"/>
                                                                                          <w:marTop w:val="0"/>
                                                                                          <w:marBottom w:val="0"/>
                                                                                          <w:divBdr>
                                                                                            <w:top w:val="none" w:sz="0" w:space="0" w:color="auto"/>
                                                                                            <w:left w:val="none" w:sz="0" w:space="0" w:color="auto"/>
                                                                                            <w:bottom w:val="none" w:sz="0" w:space="0" w:color="auto"/>
                                                                                            <w:right w:val="none" w:sz="0" w:space="0" w:color="auto"/>
                                                                                          </w:divBdr>
                                                                                        </w:div>
                                                                                        <w:div w:id="173956728">
                                                                                          <w:marLeft w:val="0"/>
                                                                                          <w:marRight w:val="0"/>
                                                                                          <w:marTop w:val="0"/>
                                                                                          <w:marBottom w:val="0"/>
                                                                                          <w:divBdr>
                                                                                            <w:top w:val="none" w:sz="0" w:space="0" w:color="auto"/>
                                                                                            <w:left w:val="none" w:sz="0" w:space="0" w:color="auto"/>
                                                                                            <w:bottom w:val="none" w:sz="0" w:space="0" w:color="auto"/>
                                                                                            <w:right w:val="none" w:sz="0" w:space="0" w:color="auto"/>
                                                                                          </w:divBdr>
                                                                                        </w:div>
                                                                                        <w:div w:id="1317608638">
                                                                                          <w:marLeft w:val="0"/>
                                                                                          <w:marRight w:val="0"/>
                                                                                          <w:marTop w:val="0"/>
                                                                                          <w:marBottom w:val="0"/>
                                                                                          <w:divBdr>
                                                                                            <w:top w:val="none" w:sz="0" w:space="0" w:color="auto"/>
                                                                                            <w:left w:val="none" w:sz="0" w:space="0" w:color="auto"/>
                                                                                            <w:bottom w:val="none" w:sz="0" w:space="0" w:color="auto"/>
                                                                                            <w:right w:val="none" w:sz="0" w:space="0" w:color="auto"/>
                                                                                          </w:divBdr>
                                                                                        </w:div>
                                                                                        <w:div w:id="874275343">
                                                                                          <w:marLeft w:val="0"/>
                                                                                          <w:marRight w:val="0"/>
                                                                                          <w:marTop w:val="0"/>
                                                                                          <w:marBottom w:val="0"/>
                                                                                          <w:divBdr>
                                                                                            <w:top w:val="none" w:sz="0" w:space="0" w:color="auto"/>
                                                                                            <w:left w:val="none" w:sz="0" w:space="0" w:color="auto"/>
                                                                                            <w:bottom w:val="none" w:sz="0" w:space="0" w:color="auto"/>
                                                                                            <w:right w:val="none" w:sz="0" w:space="0" w:color="auto"/>
                                                                                          </w:divBdr>
                                                                                        </w:div>
                                                                                        <w:div w:id="218514299">
                                                                                          <w:marLeft w:val="0"/>
                                                                                          <w:marRight w:val="0"/>
                                                                                          <w:marTop w:val="0"/>
                                                                                          <w:marBottom w:val="0"/>
                                                                                          <w:divBdr>
                                                                                            <w:top w:val="none" w:sz="0" w:space="0" w:color="auto"/>
                                                                                            <w:left w:val="none" w:sz="0" w:space="0" w:color="auto"/>
                                                                                            <w:bottom w:val="none" w:sz="0" w:space="0" w:color="auto"/>
                                                                                            <w:right w:val="none" w:sz="0" w:space="0" w:color="auto"/>
                                                                                          </w:divBdr>
                                                                                        </w:div>
                                                                                        <w:div w:id="1396466647">
                                                                                          <w:marLeft w:val="0"/>
                                                                                          <w:marRight w:val="0"/>
                                                                                          <w:marTop w:val="0"/>
                                                                                          <w:marBottom w:val="0"/>
                                                                                          <w:divBdr>
                                                                                            <w:top w:val="none" w:sz="0" w:space="0" w:color="auto"/>
                                                                                            <w:left w:val="none" w:sz="0" w:space="0" w:color="auto"/>
                                                                                            <w:bottom w:val="none" w:sz="0" w:space="0" w:color="auto"/>
                                                                                            <w:right w:val="none" w:sz="0" w:space="0" w:color="auto"/>
                                                                                          </w:divBdr>
                                                                                        </w:div>
                                                                                        <w:div w:id="1265573209">
                                                                                          <w:marLeft w:val="0"/>
                                                                                          <w:marRight w:val="0"/>
                                                                                          <w:marTop w:val="0"/>
                                                                                          <w:marBottom w:val="0"/>
                                                                                          <w:divBdr>
                                                                                            <w:top w:val="none" w:sz="0" w:space="0" w:color="auto"/>
                                                                                            <w:left w:val="none" w:sz="0" w:space="0" w:color="auto"/>
                                                                                            <w:bottom w:val="none" w:sz="0" w:space="0" w:color="auto"/>
                                                                                            <w:right w:val="none" w:sz="0" w:space="0" w:color="auto"/>
                                                                                          </w:divBdr>
                                                                                        </w:div>
                                                                                        <w:div w:id="1717856491">
                                                                                          <w:marLeft w:val="0"/>
                                                                                          <w:marRight w:val="0"/>
                                                                                          <w:marTop w:val="0"/>
                                                                                          <w:marBottom w:val="0"/>
                                                                                          <w:divBdr>
                                                                                            <w:top w:val="none" w:sz="0" w:space="0" w:color="auto"/>
                                                                                            <w:left w:val="none" w:sz="0" w:space="0" w:color="auto"/>
                                                                                            <w:bottom w:val="none" w:sz="0" w:space="0" w:color="auto"/>
                                                                                            <w:right w:val="none" w:sz="0" w:space="0" w:color="auto"/>
                                                                                          </w:divBdr>
                                                                                        </w:div>
                                                                                        <w:div w:id="905457156">
                                                                                          <w:marLeft w:val="0"/>
                                                                                          <w:marRight w:val="0"/>
                                                                                          <w:marTop w:val="0"/>
                                                                                          <w:marBottom w:val="0"/>
                                                                                          <w:divBdr>
                                                                                            <w:top w:val="none" w:sz="0" w:space="0" w:color="auto"/>
                                                                                            <w:left w:val="none" w:sz="0" w:space="0" w:color="auto"/>
                                                                                            <w:bottom w:val="none" w:sz="0" w:space="0" w:color="auto"/>
                                                                                            <w:right w:val="none" w:sz="0" w:space="0" w:color="auto"/>
                                                                                          </w:divBdr>
                                                                                        </w:div>
                                                                                        <w:div w:id="2012027247">
                                                                                          <w:marLeft w:val="0"/>
                                                                                          <w:marRight w:val="0"/>
                                                                                          <w:marTop w:val="0"/>
                                                                                          <w:marBottom w:val="0"/>
                                                                                          <w:divBdr>
                                                                                            <w:top w:val="none" w:sz="0" w:space="0" w:color="auto"/>
                                                                                            <w:left w:val="none" w:sz="0" w:space="0" w:color="auto"/>
                                                                                            <w:bottom w:val="none" w:sz="0" w:space="0" w:color="auto"/>
                                                                                            <w:right w:val="none" w:sz="0" w:space="0" w:color="auto"/>
                                                                                          </w:divBdr>
                                                                                        </w:div>
                                                                                        <w:div w:id="896624018">
                                                                                          <w:marLeft w:val="0"/>
                                                                                          <w:marRight w:val="0"/>
                                                                                          <w:marTop w:val="0"/>
                                                                                          <w:marBottom w:val="0"/>
                                                                                          <w:divBdr>
                                                                                            <w:top w:val="none" w:sz="0" w:space="0" w:color="auto"/>
                                                                                            <w:left w:val="none" w:sz="0" w:space="0" w:color="auto"/>
                                                                                            <w:bottom w:val="none" w:sz="0" w:space="0" w:color="auto"/>
                                                                                            <w:right w:val="none" w:sz="0" w:space="0" w:color="auto"/>
                                                                                          </w:divBdr>
                                                                                        </w:div>
                                                                                        <w:div w:id="994141357">
                                                                                          <w:marLeft w:val="0"/>
                                                                                          <w:marRight w:val="0"/>
                                                                                          <w:marTop w:val="0"/>
                                                                                          <w:marBottom w:val="0"/>
                                                                                          <w:divBdr>
                                                                                            <w:top w:val="none" w:sz="0" w:space="0" w:color="auto"/>
                                                                                            <w:left w:val="none" w:sz="0" w:space="0" w:color="auto"/>
                                                                                            <w:bottom w:val="none" w:sz="0" w:space="0" w:color="auto"/>
                                                                                            <w:right w:val="none" w:sz="0" w:space="0" w:color="auto"/>
                                                                                          </w:divBdr>
                                                                                        </w:div>
                                                                                        <w:div w:id="1605189301">
                                                                                          <w:marLeft w:val="0"/>
                                                                                          <w:marRight w:val="0"/>
                                                                                          <w:marTop w:val="0"/>
                                                                                          <w:marBottom w:val="0"/>
                                                                                          <w:divBdr>
                                                                                            <w:top w:val="none" w:sz="0" w:space="0" w:color="auto"/>
                                                                                            <w:left w:val="none" w:sz="0" w:space="0" w:color="auto"/>
                                                                                            <w:bottom w:val="none" w:sz="0" w:space="0" w:color="auto"/>
                                                                                            <w:right w:val="none" w:sz="0" w:space="0" w:color="auto"/>
                                                                                          </w:divBdr>
                                                                                        </w:div>
                                                                                        <w:div w:id="1244530132">
                                                                                          <w:marLeft w:val="0"/>
                                                                                          <w:marRight w:val="0"/>
                                                                                          <w:marTop w:val="0"/>
                                                                                          <w:marBottom w:val="0"/>
                                                                                          <w:divBdr>
                                                                                            <w:top w:val="none" w:sz="0" w:space="0" w:color="auto"/>
                                                                                            <w:left w:val="none" w:sz="0" w:space="0" w:color="auto"/>
                                                                                            <w:bottom w:val="none" w:sz="0" w:space="0" w:color="auto"/>
                                                                                            <w:right w:val="none" w:sz="0" w:space="0" w:color="auto"/>
                                                                                          </w:divBdr>
                                                                                        </w:div>
                                                                                        <w:div w:id="405809806">
                                                                                          <w:marLeft w:val="0"/>
                                                                                          <w:marRight w:val="0"/>
                                                                                          <w:marTop w:val="0"/>
                                                                                          <w:marBottom w:val="0"/>
                                                                                          <w:divBdr>
                                                                                            <w:top w:val="none" w:sz="0" w:space="0" w:color="auto"/>
                                                                                            <w:left w:val="none" w:sz="0" w:space="0" w:color="auto"/>
                                                                                            <w:bottom w:val="none" w:sz="0" w:space="0" w:color="auto"/>
                                                                                            <w:right w:val="none" w:sz="0" w:space="0" w:color="auto"/>
                                                                                          </w:divBdr>
                                                                                        </w:div>
                                                                                        <w:div w:id="784807138">
                                                                                          <w:marLeft w:val="0"/>
                                                                                          <w:marRight w:val="0"/>
                                                                                          <w:marTop w:val="0"/>
                                                                                          <w:marBottom w:val="0"/>
                                                                                          <w:divBdr>
                                                                                            <w:top w:val="none" w:sz="0" w:space="0" w:color="auto"/>
                                                                                            <w:left w:val="none" w:sz="0" w:space="0" w:color="auto"/>
                                                                                            <w:bottom w:val="none" w:sz="0" w:space="0" w:color="auto"/>
                                                                                            <w:right w:val="none" w:sz="0" w:space="0" w:color="auto"/>
                                                                                          </w:divBdr>
                                                                                        </w:div>
                                                                                        <w:div w:id="1813712104">
                                                                                          <w:marLeft w:val="0"/>
                                                                                          <w:marRight w:val="0"/>
                                                                                          <w:marTop w:val="0"/>
                                                                                          <w:marBottom w:val="0"/>
                                                                                          <w:divBdr>
                                                                                            <w:top w:val="none" w:sz="0" w:space="0" w:color="auto"/>
                                                                                            <w:left w:val="none" w:sz="0" w:space="0" w:color="auto"/>
                                                                                            <w:bottom w:val="none" w:sz="0" w:space="0" w:color="auto"/>
                                                                                            <w:right w:val="none" w:sz="0" w:space="0" w:color="auto"/>
                                                                                          </w:divBdr>
                                                                                        </w:div>
                                                                                        <w:div w:id="745080043">
                                                                                          <w:marLeft w:val="0"/>
                                                                                          <w:marRight w:val="0"/>
                                                                                          <w:marTop w:val="0"/>
                                                                                          <w:marBottom w:val="0"/>
                                                                                          <w:divBdr>
                                                                                            <w:top w:val="none" w:sz="0" w:space="0" w:color="auto"/>
                                                                                            <w:left w:val="none" w:sz="0" w:space="0" w:color="auto"/>
                                                                                            <w:bottom w:val="none" w:sz="0" w:space="0" w:color="auto"/>
                                                                                            <w:right w:val="none" w:sz="0" w:space="0" w:color="auto"/>
                                                                                          </w:divBdr>
                                                                                        </w:div>
                                                                                        <w:div w:id="652415598">
                                                                                          <w:marLeft w:val="0"/>
                                                                                          <w:marRight w:val="0"/>
                                                                                          <w:marTop w:val="0"/>
                                                                                          <w:marBottom w:val="0"/>
                                                                                          <w:divBdr>
                                                                                            <w:top w:val="none" w:sz="0" w:space="0" w:color="auto"/>
                                                                                            <w:left w:val="none" w:sz="0" w:space="0" w:color="auto"/>
                                                                                            <w:bottom w:val="none" w:sz="0" w:space="0" w:color="auto"/>
                                                                                            <w:right w:val="none" w:sz="0" w:space="0" w:color="auto"/>
                                                                                          </w:divBdr>
                                                                                        </w:div>
                                                                                        <w:div w:id="14769522">
                                                                                          <w:marLeft w:val="0"/>
                                                                                          <w:marRight w:val="0"/>
                                                                                          <w:marTop w:val="0"/>
                                                                                          <w:marBottom w:val="0"/>
                                                                                          <w:divBdr>
                                                                                            <w:top w:val="none" w:sz="0" w:space="0" w:color="auto"/>
                                                                                            <w:left w:val="none" w:sz="0" w:space="0" w:color="auto"/>
                                                                                            <w:bottom w:val="none" w:sz="0" w:space="0" w:color="auto"/>
                                                                                            <w:right w:val="none" w:sz="0" w:space="0" w:color="auto"/>
                                                                                          </w:divBdr>
                                                                                        </w:div>
                                                                                        <w:div w:id="355142">
                                                                                          <w:marLeft w:val="0"/>
                                                                                          <w:marRight w:val="0"/>
                                                                                          <w:marTop w:val="0"/>
                                                                                          <w:marBottom w:val="0"/>
                                                                                          <w:divBdr>
                                                                                            <w:top w:val="none" w:sz="0" w:space="0" w:color="auto"/>
                                                                                            <w:left w:val="none" w:sz="0" w:space="0" w:color="auto"/>
                                                                                            <w:bottom w:val="none" w:sz="0" w:space="0" w:color="auto"/>
                                                                                            <w:right w:val="none" w:sz="0" w:space="0" w:color="auto"/>
                                                                                          </w:divBdr>
                                                                                        </w:div>
                                                                                        <w:div w:id="146215508">
                                                                                          <w:marLeft w:val="0"/>
                                                                                          <w:marRight w:val="0"/>
                                                                                          <w:marTop w:val="0"/>
                                                                                          <w:marBottom w:val="0"/>
                                                                                          <w:divBdr>
                                                                                            <w:top w:val="none" w:sz="0" w:space="0" w:color="auto"/>
                                                                                            <w:left w:val="none" w:sz="0" w:space="0" w:color="auto"/>
                                                                                            <w:bottom w:val="none" w:sz="0" w:space="0" w:color="auto"/>
                                                                                            <w:right w:val="none" w:sz="0" w:space="0" w:color="auto"/>
                                                                                          </w:divBdr>
                                                                                        </w:div>
                                                                                        <w:div w:id="925580585">
                                                                                          <w:marLeft w:val="0"/>
                                                                                          <w:marRight w:val="0"/>
                                                                                          <w:marTop w:val="0"/>
                                                                                          <w:marBottom w:val="0"/>
                                                                                          <w:divBdr>
                                                                                            <w:top w:val="none" w:sz="0" w:space="0" w:color="auto"/>
                                                                                            <w:left w:val="none" w:sz="0" w:space="0" w:color="auto"/>
                                                                                            <w:bottom w:val="none" w:sz="0" w:space="0" w:color="auto"/>
                                                                                            <w:right w:val="none" w:sz="0" w:space="0" w:color="auto"/>
                                                                                          </w:divBdr>
                                                                                        </w:div>
                                                                                        <w:div w:id="1794203591">
                                                                                          <w:marLeft w:val="0"/>
                                                                                          <w:marRight w:val="0"/>
                                                                                          <w:marTop w:val="0"/>
                                                                                          <w:marBottom w:val="0"/>
                                                                                          <w:divBdr>
                                                                                            <w:top w:val="none" w:sz="0" w:space="0" w:color="auto"/>
                                                                                            <w:left w:val="none" w:sz="0" w:space="0" w:color="auto"/>
                                                                                            <w:bottom w:val="none" w:sz="0" w:space="0" w:color="auto"/>
                                                                                            <w:right w:val="none" w:sz="0" w:space="0" w:color="auto"/>
                                                                                          </w:divBdr>
                                                                                        </w:div>
                                                                                        <w:div w:id="1937324714">
                                                                                          <w:marLeft w:val="0"/>
                                                                                          <w:marRight w:val="0"/>
                                                                                          <w:marTop w:val="0"/>
                                                                                          <w:marBottom w:val="0"/>
                                                                                          <w:divBdr>
                                                                                            <w:top w:val="none" w:sz="0" w:space="0" w:color="auto"/>
                                                                                            <w:left w:val="none" w:sz="0" w:space="0" w:color="auto"/>
                                                                                            <w:bottom w:val="none" w:sz="0" w:space="0" w:color="auto"/>
                                                                                            <w:right w:val="none" w:sz="0" w:space="0" w:color="auto"/>
                                                                                          </w:divBdr>
                                                                                        </w:div>
                                                                                        <w:div w:id="896629055">
                                                                                          <w:marLeft w:val="0"/>
                                                                                          <w:marRight w:val="0"/>
                                                                                          <w:marTop w:val="0"/>
                                                                                          <w:marBottom w:val="0"/>
                                                                                          <w:divBdr>
                                                                                            <w:top w:val="none" w:sz="0" w:space="0" w:color="auto"/>
                                                                                            <w:left w:val="none" w:sz="0" w:space="0" w:color="auto"/>
                                                                                            <w:bottom w:val="none" w:sz="0" w:space="0" w:color="auto"/>
                                                                                            <w:right w:val="none" w:sz="0" w:space="0" w:color="auto"/>
                                                                                          </w:divBdr>
                                                                                        </w:div>
                                                                                        <w:div w:id="310643283">
                                                                                          <w:marLeft w:val="0"/>
                                                                                          <w:marRight w:val="0"/>
                                                                                          <w:marTop w:val="0"/>
                                                                                          <w:marBottom w:val="0"/>
                                                                                          <w:divBdr>
                                                                                            <w:top w:val="none" w:sz="0" w:space="0" w:color="auto"/>
                                                                                            <w:left w:val="none" w:sz="0" w:space="0" w:color="auto"/>
                                                                                            <w:bottom w:val="none" w:sz="0" w:space="0" w:color="auto"/>
                                                                                            <w:right w:val="none" w:sz="0" w:space="0" w:color="auto"/>
                                                                                          </w:divBdr>
                                                                                        </w:div>
                                                                                        <w:div w:id="478499781">
                                                                                          <w:marLeft w:val="0"/>
                                                                                          <w:marRight w:val="0"/>
                                                                                          <w:marTop w:val="0"/>
                                                                                          <w:marBottom w:val="0"/>
                                                                                          <w:divBdr>
                                                                                            <w:top w:val="none" w:sz="0" w:space="0" w:color="auto"/>
                                                                                            <w:left w:val="none" w:sz="0" w:space="0" w:color="auto"/>
                                                                                            <w:bottom w:val="none" w:sz="0" w:space="0" w:color="auto"/>
                                                                                            <w:right w:val="none" w:sz="0" w:space="0" w:color="auto"/>
                                                                                          </w:divBdr>
                                                                                        </w:div>
                                                                                        <w:div w:id="1424182654">
                                                                                          <w:marLeft w:val="0"/>
                                                                                          <w:marRight w:val="0"/>
                                                                                          <w:marTop w:val="0"/>
                                                                                          <w:marBottom w:val="0"/>
                                                                                          <w:divBdr>
                                                                                            <w:top w:val="none" w:sz="0" w:space="0" w:color="auto"/>
                                                                                            <w:left w:val="none" w:sz="0" w:space="0" w:color="auto"/>
                                                                                            <w:bottom w:val="none" w:sz="0" w:space="0" w:color="auto"/>
                                                                                            <w:right w:val="none" w:sz="0" w:space="0" w:color="auto"/>
                                                                                          </w:divBdr>
                                                                                        </w:div>
                                                                                        <w:div w:id="1747142030">
                                                                                          <w:marLeft w:val="0"/>
                                                                                          <w:marRight w:val="0"/>
                                                                                          <w:marTop w:val="0"/>
                                                                                          <w:marBottom w:val="0"/>
                                                                                          <w:divBdr>
                                                                                            <w:top w:val="none" w:sz="0" w:space="0" w:color="auto"/>
                                                                                            <w:left w:val="none" w:sz="0" w:space="0" w:color="auto"/>
                                                                                            <w:bottom w:val="none" w:sz="0" w:space="0" w:color="auto"/>
                                                                                            <w:right w:val="none" w:sz="0" w:space="0" w:color="auto"/>
                                                                                          </w:divBdr>
                                                                                        </w:div>
                                                                                        <w:div w:id="1788966174">
                                                                                          <w:marLeft w:val="0"/>
                                                                                          <w:marRight w:val="0"/>
                                                                                          <w:marTop w:val="0"/>
                                                                                          <w:marBottom w:val="0"/>
                                                                                          <w:divBdr>
                                                                                            <w:top w:val="none" w:sz="0" w:space="0" w:color="auto"/>
                                                                                            <w:left w:val="none" w:sz="0" w:space="0" w:color="auto"/>
                                                                                            <w:bottom w:val="none" w:sz="0" w:space="0" w:color="auto"/>
                                                                                            <w:right w:val="none" w:sz="0" w:space="0" w:color="auto"/>
                                                                                          </w:divBdr>
                                                                                        </w:div>
                                                                                        <w:div w:id="1020014091">
                                                                                          <w:marLeft w:val="0"/>
                                                                                          <w:marRight w:val="0"/>
                                                                                          <w:marTop w:val="0"/>
                                                                                          <w:marBottom w:val="0"/>
                                                                                          <w:divBdr>
                                                                                            <w:top w:val="none" w:sz="0" w:space="0" w:color="auto"/>
                                                                                            <w:left w:val="none" w:sz="0" w:space="0" w:color="auto"/>
                                                                                            <w:bottom w:val="none" w:sz="0" w:space="0" w:color="auto"/>
                                                                                            <w:right w:val="none" w:sz="0" w:space="0" w:color="auto"/>
                                                                                          </w:divBdr>
                                                                                        </w:div>
                                                                                        <w:div w:id="1906573794">
                                                                                          <w:marLeft w:val="0"/>
                                                                                          <w:marRight w:val="0"/>
                                                                                          <w:marTop w:val="0"/>
                                                                                          <w:marBottom w:val="0"/>
                                                                                          <w:divBdr>
                                                                                            <w:top w:val="none" w:sz="0" w:space="0" w:color="auto"/>
                                                                                            <w:left w:val="none" w:sz="0" w:space="0" w:color="auto"/>
                                                                                            <w:bottom w:val="none" w:sz="0" w:space="0" w:color="auto"/>
                                                                                            <w:right w:val="none" w:sz="0" w:space="0" w:color="auto"/>
                                                                                          </w:divBdr>
                                                                                        </w:div>
                                                                                        <w:div w:id="1030032187">
                                                                                          <w:marLeft w:val="0"/>
                                                                                          <w:marRight w:val="0"/>
                                                                                          <w:marTop w:val="0"/>
                                                                                          <w:marBottom w:val="0"/>
                                                                                          <w:divBdr>
                                                                                            <w:top w:val="none" w:sz="0" w:space="0" w:color="auto"/>
                                                                                            <w:left w:val="none" w:sz="0" w:space="0" w:color="auto"/>
                                                                                            <w:bottom w:val="none" w:sz="0" w:space="0" w:color="auto"/>
                                                                                            <w:right w:val="none" w:sz="0" w:space="0" w:color="auto"/>
                                                                                          </w:divBdr>
                                                                                        </w:div>
                                                                                        <w:div w:id="1955092189">
                                                                                          <w:marLeft w:val="0"/>
                                                                                          <w:marRight w:val="0"/>
                                                                                          <w:marTop w:val="0"/>
                                                                                          <w:marBottom w:val="0"/>
                                                                                          <w:divBdr>
                                                                                            <w:top w:val="none" w:sz="0" w:space="0" w:color="auto"/>
                                                                                            <w:left w:val="none" w:sz="0" w:space="0" w:color="auto"/>
                                                                                            <w:bottom w:val="none" w:sz="0" w:space="0" w:color="auto"/>
                                                                                            <w:right w:val="none" w:sz="0" w:space="0" w:color="auto"/>
                                                                                          </w:divBdr>
                                                                                        </w:div>
                                                                                        <w:div w:id="2010938141">
                                                                                          <w:marLeft w:val="0"/>
                                                                                          <w:marRight w:val="0"/>
                                                                                          <w:marTop w:val="0"/>
                                                                                          <w:marBottom w:val="0"/>
                                                                                          <w:divBdr>
                                                                                            <w:top w:val="none" w:sz="0" w:space="0" w:color="auto"/>
                                                                                            <w:left w:val="none" w:sz="0" w:space="0" w:color="auto"/>
                                                                                            <w:bottom w:val="none" w:sz="0" w:space="0" w:color="auto"/>
                                                                                            <w:right w:val="none" w:sz="0" w:space="0" w:color="auto"/>
                                                                                          </w:divBdr>
                                                                                        </w:div>
                                                                                        <w:div w:id="611546731">
                                                                                          <w:marLeft w:val="0"/>
                                                                                          <w:marRight w:val="0"/>
                                                                                          <w:marTop w:val="0"/>
                                                                                          <w:marBottom w:val="0"/>
                                                                                          <w:divBdr>
                                                                                            <w:top w:val="none" w:sz="0" w:space="0" w:color="auto"/>
                                                                                            <w:left w:val="none" w:sz="0" w:space="0" w:color="auto"/>
                                                                                            <w:bottom w:val="none" w:sz="0" w:space="0" w:color="auto"/>
                                                                                            <w:right w:val="none" w:sz="0" w:space="0" w:color="auto"/>
                                                                                          </w:divBdr>
                                                                                        </w:div>
                                                                                        <w:div w:id="220101738">
                                                                                          <w:marLeft w:val="0"/>
                                                                                          <w:marRight w:val="0"/>
                                                                                          <w:marTop w:val="0"/>
                                                                                          <w:marBottom w:val="0"/>
                                                                                          <w:divBdr>
                                                                                            <w:top w:val="none" w:sz="0" w:space="0" w:color="auto"/>
                                                                                            <w:left w:val="none" w:sz="0" w:space="0" w:color="auto"/>
                                                                                            <w:bottom w:val="none" w:sz="0" w:space="0" w:color="auto"/>
                                                                                            <w:right w:val="none" w:sz="0" w:space="0" w:color="auto"/>
                                                                                          </w:divBdr>
                                                                                        </w:div>
                                                                                        <w:div w:id="591740135">
                                                                                          <w:marLeft w:val="0"/>
                                                                                          <w:marRight w:val="0"/>
                                                                                          <w:marTop w:val="0"/>
                                                                                          <w:marBottom w:val="0"/>
                                                                                          <w:divBdr>
                                                                                            <w:top w:val="none" w:sz="0" w:space="0" w:color="auto"/>
                                                                                            <w:left w:val="none" w:sz="0" w:space="0" w:color="auto"/>
                                                                                            <w:bottom w:val="none" w:sz="0" w:space="0" w:color="auto"/>
                                                                                            <w:right w:val="none" w:sz="0" w:space="0" w:color="auto"/>
                                                                                          </w:divBdr>
                                                                                        </w:div>
                                                                                        <w:div w:id="306712505">
                                                                                          <w:marLeft w:val="0"/>
                                                                                          <w:marRight w:val="0"/>
                                                                                          <w:marTop w:val="0"/>
                                                                                          <w:marBottom w:val="0"/>
                                                                                          <w:divBdr>
                                                                                            <w:top w:val="none" w:sz="0" w:space="0" w:color="auto"/>
                                                                                            <w:left w:val="none" w:sz="0" w:space="0" w:color="auto"/>
                                                                                            <w:bottom w:val="none" w:sz="0" w:space="0" w:color="auto"/>
                                                                                            <w:right w:val="none" w:sz="0" w:space="0" w:color="auto"/>
                                                                                          </w:divBdr>
                                                                                        </w:div>
                                                                                        <w:div w:id="927079542">
                                                                                          <w:marLeft w:val="0"/>
                                                                                          <w:marRight w:val="0"/>
                                                                                          <w:marTop w:val="0"/>
                                                                                          <w:marBottom w:val="0"/>
                                                                                          <w:divBdr>
                                                                                            <w:top w:val="none" w:sz="0" w:space="0" w:color="auto"/>
                                                                                            <w:left w:val="none" w:sz="0" w:space="0" w:color="auto"/>
                                                                                            <w:bottom w:val="none" w:sz="0" w:space="0" w:color="auto"/>
                                                                                            <w:right w:val="none" w:sz="0" w:space="0" w:color="auto"/>
                                                                                          </w:divBdr>
                                                                                        </w:div>
                                                                                        <w:div w:id="2052607371">
                                                                                          <w:marLeft w:val="0"/>
                                                                                          <w:marRight w:val="0"/>
                                                                                          <w:marTop w:val="0"/>
                                                                                          <w:marBottom w:val="0"/>
                                                                                          <w:divBdr>
                                                                                            <w:top w:val="none" w:sz="0" w:space="0" w:color="auto"/>
                                                                                            <w:left w:val="none" w:sz="0" w:space="0" w:color="auto"/>
                                                                                            <w:bottom w:val="none" w:sz="0" w:space="0" w:color="auto"/>
                                                                                            <w:right w:val="none" w:sz="0" w:space="0" w:color="auto"/>
                                                                                          </w:divBdr>
                                                                                        </w:div>
                                                                                        <w:div w:id="1755279901">
                                                                                          <w:marLeft w:val="0"/>
                                                                                          <w:marRight w:val="0"/>
                                                                                          <w:marTop w:val="0"/>
                                                                                          <w:marBottom w:val="0"/>
                                                                                          <w:divBdr>
                                                                                            <w:top w:val="none" w:sz="0" w:space="0" w:color="auto"/>
                                                                                            <w:left w:val="none" w:sz="0" w:space="0" w:color="auto"/>
                                                                                            <w:bottom w:val="none" w:sz="0" w:space="0" w:color="auto"/>
                                                                                            <w:right w:val="none" w:sz="0" w:space="0" w:color="auto"/>
                                                                                          </w:divBdr>
                                                                                        </w:div>
                                                                                        <w:div w:id="1506356909">
                                                                                          <w:marLeft w:val="0"/>
                                                                                          <w:marRight w:val="0"/>
                                                                                          <w:marTop w:val="0"/>
                                                                                          <w:marBottom w:val="0"/>
                                                                                          <w:divBdr>
                                                                                            <w:top w:val="none" w:sz="0" w:space="0" w:color="auto"/>
                                                                                            <w:left w:val="none" w:sz="0" w:space="0" w:color="auto"/>
                                                                                            <w:bottom w:val="none" w:sz="0" w:space="0" w:color="auto"/>
                                                                                            <w:right w:val="none" w:sz="0" w:space="0" w:color="auto"/>
                                                                                          </w:divBdr>
                                                                                        </w:div>
                                                                                        <w:div w:id="1092899922">
                                                                                          <w:marLeft w:val="0"/>
                                                                                          <w:marRight w:val="0"/>
                                                                                          <w:marTop w:val="0"/>
                                                                                          <w:marBottom w:val="0"/>
                                                                                          <w:divBdr>
                                                                                            <w:top w:val="none" w:sz="0" w:space="0" w:color="auto"/>
                                                                                            <w:left w:val="none" w:sz="0" w:space="0" w:color="auto"/>
                                                                                            <w:bottom w:val="none" w:sz="0" w:space="0" w:color="auto"/>
                                                                                            <w:right w:val="none" w:sz="0" w:space="0" w:color="auto"/>
                                                                                          </w:divBdr>
                                                                                        </w:div>
                                                                                        <w:div w:id="1873806914">
                                                                                          <w:marLeft w:val="0"/>
                                                                                          <w:marRight w:val="0"/>
                                                                                          <w:marTop w:val="0"/>
                                                                                          <w:marBottom w:val="0"/>
                                                                                          <w:divBdr>
                                                                                            <w:top w:val="none" w:sz="0" w:space="0" w:color="auto"/>
                                                                                            <w:left w:val="none" w:sz="0" w:space="0" w:color="auto"/>
                                                                                            <w:bottom w:val="none" w:sz="0" w:space="0" w:color="auto"/>
                                                                                            <w:right w:val="none" w:sz="0" w:space="0" w:color="auto"/>
                                                                                          </w:divBdr>
                                                                                        </w:div>
                                                                                        <w:div w:id="618026165">
                                                                                          <w:marLeft w:val="0"/>
                                                                                          <w:marRight w:val="0"/>
                                                                                          <w:marTop w:val="0"/>
                                                                                          <w:marBottom w:val="0"/>
                                                                                          <w:divBdr>
                                                                                            <w:top w:val="none" w:sz="0" w:space="0" w:color="auto"/>
                                                                                            <w:left w:val="none" w:sz="0" w:space="0" w:color="auto"/>
                                                                                            <w:bottom w:val="none" w:sz="0" w:space="0" w:color="auto"/>
                                                                                            <w:right w:val="none" w:sz="0" w:space="0" w:color="auto"/>
                                                                                          </w:divBdr>
                                                                                        </w:div>
                                                                                        <w:div w:id="1136722008">
                                                                                          <w:marLeft w:val="0"/>
                                                                                          <w:marRight w:val="0"/>
                                                                                          <w:marTop w:val="0"/>
                                                                                          <w:marBottom w:val="0"/>
                                                                                          <w:divBdr>
                                                                                            <w:top w:val="none" w:sz="0" w:space="0" w:color="auto"/>
                                                                                            <w:left w:val="none" w:sz="0" w:space="0" w:color="auto"/>
                                                                                            <w:bottom w:val="none" w:sz="0" w:space="0" w:color="auto"/>
                                                                                            <w:right w:val="none" w:sz="0" w:space="0" w:color="auto"/>
                                                                                          </w:divBdr>
                                                                                        </w:div>
                                                                                        <w:div w:id="821120115">
                                                                                          <w:marLeft w:val="0"/>
                                                                                          <w:marRight w:val="0"/>
                                                                                          <w:marTop w:val="0"/>
                                                                                          <w:marBottom w:val="0"/>
                                                                                          <w:divBdr>
                                                                                            <w:top w:val="none" w:sz="0" w:space="0" w:color="auto"/>
                                                                                            <w:left w:val="none" w:sz="0" w:space="0" w:color="auto"/>
                                                                                            <w:bottom w:val="none" w:sz="0" w:space="0" w:color="auto"/>
                                                                                            <w:right w:val="none" w:sz="0" w:space="0" w:color="auto"/>
                                                                                          </w:divBdr>
                                                                                          <w:divsChild>
                                                                                            <w:div w:id="1251508133">
                                                                                              <w:marLeft w:val="0"/>
                                                                                              <w:marRight w:val="0"/>
                                                                                              <w:marTop w:val="0"/>
                                                                                              <w:marBottom w:val="0"/>
                                                                                              <w:divBdr>
                                                                                                <w:top w:val="none" w:sz="0" w:space="0" w:color="auto"/>
                                                                                                <w:left w:val="none" w:sz="0" w:space="0" w:color="auto"/>
                                                                                                <w:bottom w:val="none" w:sz="0" w:space="0" w:color="auto"/>
                                                                                                <w:right w:val="none" w:sz="0" w:space="0" w:color="auto"/>
                                                                                              </w:divBdr>
                                                                                            </w:div>
                                                                                            <w:div w:id="235673402">
                                                                                              <w:marLeft w:val="0"/>
                                                                                              <w:marRight w:val="0"/>
                                                                                              <w:marTop w:val="0"/>
                                                                                              <w:marBottom w:val="0"/>
                                                                                              <w:divBdr>
                                                                                                <w:top w:val="none" w:sz="0" w:space="0" w:color="auto"/>
                                                                                                <w:left w:val="none" w:sz="0" w:space="0" w:color="auto"/>
                                                                                                <w:bottom w:val="none" w:sz="0" w:space="0" w:color="auto"/>
                                                                                                <w:right w:val="none" w:sz="0" w:space="0" w:color="auto"/>
                                                                                              </w:divBdr>
                                                                                            </w:div>
                                                                                            <w:div w:id="483934521">
                                                                                              <w:marLeft w:val="0"/>
                                                                                              <w:marRight w:val="0"/>
                                                                                              <w:marTop w:val="0"/>
                                                                                              <w:marBottom w:val="0"/>
                                                                                              <w:divBdr>
                                                                                                <w:top w:val="none" w:sz="0" w:space="0" w:color="auto"/>
                                                                                                <w:left w:val="none" w:sz="0" w:space="0" w:color="auto"/>
                                                                                                <w:bottom w:val="none" w:sz="0" w:space="0" w:color="auto"/>
                                                                                                <w:right w:val="none" w:sz="0" w:space="0" w:color="auto"/>
                                                                                              </w:divBdr>
                                                                                            </w:div>
                                                                                            <w:div w:id="1013916127">
                                                                                              <w:marLeft w:val="0"/>
                                                                                              <w:marRight w:val="0"/>
                                                                                              <w:marTop w:val="0"/>
                                                                                              <w:marBottom w:val="0"/>
                                                                                              <w:divBdr>
                                                                                                <w:top w:val="none" w:sz="0" w:space="0" w:color="auto"/>
                                                                                                <w:left w:val="none" w:sz="0" w:space="0" w:color="auto"/>
                                                                                                <w:bottom w:val="none" w:sz="0" w:space="0" w:color="auto"/>
                                                                                                <w:right w:val="none" w:sz="0" w:space="0" w:color="auto"/>
                                                                                              </w:divBdr>
                                                                                            </w:div>
                                                                                            <w:div w:id="65685299">
                                                                                              <w:marLeft w:val="0"/>
                                                                                              <w:marRight w:val="0"/>
                                                                                              <w:marTop w:val="0"/>
                                                                                              <w:marBottom w:val="0"/>
                                                                                              <w:divBdr>
                                                                                                <w:top w:val="none" w:sz="0" w:space="0" w:color="auto"/>
                                                                                                <w:left w:val="none" w:sz="0" w:space="0" w:color="auto"/>
                                                                                                <w:bottom w:val="none" w:sz="0" w:space="0" w:color="auto"/>
                                                                                                <w:right w:val="none" w:sz="0" w:space="0" w:color="auto"/>
                                                                                              </w:divBdr>
                                                                                            </w:div>
                                                                                            <w:div w:id="199712322">
                                                                                              <w:marLeft w:val="0"/>
                                                                                              <w:marRight w:val="0"/>
                                                                                              <w:marTop w:val="0"/>
                                                                                              <w:marBottom w:val="0"/>
                                                                                              <w:divBdr>
                                                                                                <w:top w:val="none" w:sz="0" w:space="0" w:color="auto"/>
                                                                                                <w:left w:val="none" w:sz="0" w:space="0" w:color="auto"/>
                                                                                                <w:bottom w:val="none" w:sz="0" w:space="0" w:color="auto"/>
                                                                                                <w:right w:val="none" w:sz="0" w:space="0" w:color="auto"/>
                                                                                              </w:divBdr>
                                                                                            </w:div>
                                                                                            <w:div w:id="880433429">
                                                                                              <w:marLeft w:val="0"/>
                                                                                              <w:marRight w:val="0"/>
                                                                                              <w:marTop w:val="0"/>
                                                                                              <w:marBottom w:val="0"/>
                                                                                              <w:divBdr>
                                                                                                <w:top w:val="none" w:sz="0" w:space="0" w:color="auto"/>
                                                                                                <w:left w:val="none" w:sz="0" w:space="0" w:color="auto"/>
                                                                                                <w:bottom w:val="none" w:sz="0" w:space="0" w:color="auto"/>
                                                                                                <w:right w:val="none" w:sz="0" w:space="0" w:color="auto"/>
                                                                                              </w:divBdr>
                                                                                            </w:div>
                                                                                            <w:div w:id="286204094">
                                                                                              <w:marLeft w:val="0"/>
                                                                                              <w:marRight w:val="0"/>
                                                                                              <w:marTop w:val="0"/>
                                                                                              <w:marBottom w:val="0"/>
                                                                                              <w:divBdr>
                                                                                                <w:top w:val="none" w:sz="0" w:space="0" w:color="auto"/>
                                                                                                <w:left w:val="none" w:sz="0" w:space="0" w:color="auto"/>
                                                                                                <w:bottom w:val="none" w:sz="0" w:space="0" w:color="auto"/>
                                                                                                <w:right w:val="none" w:sz="0" w:space="0" w:color="auto"/>
                                                                                              </w:divBdr>
                                                                                            </w:div>
                                                                                            <w:div w:id="522742983">
                                                                                              <w:marLeft w:val="0"/>
                                                                                              <w:marRight w:val="0"/>
                                                                                              <w:marTop w:val="0"/>
                                                                                              <w:marBottom w:val="0"/>
                                                                                              <w:divBdr>
                                                                                                <w:top w:val="none" w:sz="0" w:space="0" w:color="auto"/>
                                                                                                <w:left w:val="none" w:sz="0" w:space="0" w:color="auto"/>
                                                                                                <w:bottom w:val="none" w:sz="0" w:space="0" w:color="auto"/>
                                                                                                <w:right w:val="none" w:sz="0" w:space="0" w:color="auto"/>
                                                                                              </w:divBdr>
                                                                                            </w:div>
                                                                                            <w:div w:id="992294282">
                                                                                              <w:marLeft w:val="0"/>
                                                                                              <w:marRight w:val="0"/>
                                                                                              <w:marTop w:val="0"/>
                                                                                              <w:marBottom w:val="0"/>
                                                                                              <w:divBdr>
                                                                                                <w:top w:val="none" w:sz="0" w:space="0" w:color="auto"/>
                                                                                                <w:left w:val="none" w:sz="0" w:space="0" w:color="auto"/>
                                                                                                <w:bottom w:val="none" w:sz="0" w:space="0" w:color="auto"/>
                                                                                                <w:right w:val="none" w:sz="0" w:space="0" w:color="auto"/>
                                                                                              </w:divBdr>
                                                                                            </w:div>
                                                                                            <w:div w:id="1955356944">
                                                                                              <w:marLeft w:val="0"/>
                                                                                              <w:marRight w:val="0"/>
                                                                                              <w:marTop w:val="0"/>
                                                                                              <w:marBottom w:val="0"/>
                                                                                              <w:divBdr>
                                                                                                <w:top w:val="none" w:sz="0" w:space="0" w:color="auto"/>
                                                                                                <w:left w:val="none" w:sz="0" w:space="0" w:color="auto"/>
                                                                                                <w:bottom w:val="none" w:sz="0" w:space="0" w:color="auto"/>
                                                                                                <w:right w:val="none" w:sz="0" w:space="0" w:color="auto"/>
                                                                                              </w:divBdr>
                                                                                            </w:div>
                                                                                            <w:div w:id="1208026729">
                                                                                              <w:marLeft w:val="0"/>
                                                                                              <w:marRight w:val="0"/>
                                                                                              <w:marTop w:val="0"/>
                                                                                              <w:marBottom w:val="0"/>
                                                                                              <w:divBdr>
                                                                                                <w:top w:val="none" w:sz="0" w:space="0" w:color="auto"/>
                                                                                                <w:left w:val="none" w:sz="0" w:space="0" w:color="auto"/>
                                                                                                <w:bottom w:val="none" w:sz="0" w:space="0" w:color="auto"/>
                                                                                                <w:right w:val="none" w:sz="0" w:space="0" w:color="auto"/>
                                                                                              </w:divBdr>
                                                                                            </w:div>
                                                                                            <w:div w:id="1832091417">
                                                                                              <w:marLeft w:val="0"/>
                                                                                              <w:marRight w:val="0"/>
                                                                                              <w:marTop w:val="0"/>
                                                                                              <w:marBottom w:val="0"/>
                                                                                              <w:divBdr>
                                                                                                <w:top w:val="none" w:sz="0" w:space="0" w:color="auto"/>
                                                                                                <w:left w:val="none" w:sz="0" w:space="0" w:color="auto"/>
                                                                                                <w:bottom w:val="none" w:sz="0" w:space="0" w:color="auto"/>
                                                                                                <w:right w:val="none" w:sz="0" w:space="0" w:color="auto"/>
                                                                                              </w:divBdr>
                                                                                            </w:div>
                                                                                            <w:div w:id="60714766">
                                                                                              <w:marLeft w:val="0"/>
                                                                                              <w:marRight w:val="0"/>
                                                                                              <w:marTop w:val="0"/>
                                                                                              <w:marBottom w:val="0"/>
                                                                                              <w:divBdr>
                                                                                                <w:top w:val="none" w:sz="0" w:space="0" w:color="auto"/>
                                                                                                <w:left w:val="none" w:sz="0" w:space="0" w:color="auto"/>
                                                                                                <w:bottom w:val="none" w:sz="0" w:space="0" w:color="auto"/>
                                                                                                <w:right w:val="none" w:sz="0" w:space="0" w:color="auto"/>
                                                                                              </w:divBdr>
                                                                                            </w:div>
                                                                                            <w:div w:id="608045803">
                                                                                              <w:marLeft w:val="0"/>
                                                                                              <w:marRight w:val="0"/>
                                                                                              <w:marTop w:val="0"/>
                                                                                              <w:marBottom w:val="0"/>
                                                                                              <w:divBdr>
                                                                                                <w:top w:val="none" w:sz="0" w:space="0" w:color="auto"/>
                                                                                                <w:left w:val="none" w:sz="0" w:space="0" w:color="auto"/>
                                                                                                <w:bottom w:val="none" w:sz="0" w:space="0" w:color="auto"/>
                                                                                                <w:right w:val="none" w:sz="0" w:space="0" w:color="auto"/>
                                                                                              </w:divBdr>
                                                                                            </w:div>
                                                                                            <w:div w:id="1674600884">
                                                                                              <w:marLeft w:val="0"/>
                                                                                              <w:marRight w:val="0"/>
                                                                                              <w:marTop w:val="0"/>
                                                                                              <w:marBottom w:val="0"/>
                                                                                              <w:divBdr>
                                                                                                <w:top w:val="none" w:sz="0" w:space="0" w:color="auto"/>
                                                                                                <w:left w:val="none" w:sz="0" w:space="0" w:color="auto"/>
                                                                                                <w:bottom w:val="none" w:sz="0" w:space="0" w:color="auto"/>
                                                                                                <w:right w:val="none" w:sz="0" w:space="0" w:color="auto"/>
                                                                                              </w:divBdr>
                                                                                            </w:div>
                                                                                            <w:div w:id="1717848526">
                                                                                              <w:marLeft w:val="0"/>
                                                                                              <w:marRight w:val="0"/>
                                                                                              <w:marTop w:val="0"/>
                                                                                              <w:marBottom w:val="0"/>
                                                                                              <w:divBdr>
                                                                                                <w:top w:val="none" w:sz="0" w:space="0" w:color="auto"/>
                                                                                                <w:left w:val="none" w:sz="0" w:space="0" w:color="auto"/>
                                                                                                <w:bottom w:val="none" w:sz="0" w:space="0" w:color="auto"/>
                                                                                                <w:right w:val="none" w:sz="0" w:space="0" w:color="auto"/>
                                                                                              </w:divBdr>
                                                                                            </w:div>
                                                                                            <w:div w:id="2023315908">
                                                                                              <w:marLeft w:val="0"/>
                                                                                              <w:marRight w:val="0"/>
                                                                                              <w:marTop w:val="0"/>
                                                                                              <w:marBottom w:val="0"/>
                                                                                              <w:divBdr>
                                                                                                <w:top w:val="none" w:sz="0" w:space="0" w:color="auto"/>
                                                                                                <w:left w:val="none" w:sz="0" w:space="0" w:color="auto"/>
                                                                                                <w:bottom w:val="none" w:sz="0" w:space="0" w:color="auto"/>
                                                                                                <w:right w:val="none" w:sz="0" w:space="0" w:color="auto"/>
                                                                                              </w:divBdr>
                                                                                            </w:div>
                                                                                            <w:div w:id="1342395563">
                                                                                              <w:marLeft w:val="0"/>
                                                                                              <w:marRight w:val="0"/>
                                                                                              <w:marTop w:val="0"/>
                                                                                              <w:marBottom w:val="0"/>
                                                                                              <w:divBdr>
                                                                                                <w:top w:val="none" w:sz="0" w:space="0" w:color="auto"/>
                                                                                                <w:left w:val="none" w:sz="0" w:space="0" w:color="auto"/>
                                                                                                <w:bottom w:val="none" w:sz="0" w:space="0" w:color="auto"/>
                                                                                                <w:right w:val="none" w:sz="0" w:space="0" w:color="auto"/>
                                                                                              </w:divBdr>
                                                                                            </w:div>
                                                                                            <w:div w:id="1102646344">
                                                                                              <w:marLeft w:val="0"/>
                                                                                              <w:marRight w:val="0"/>
                                                                                              <w:marTop w:val="0"/>
                                                                                              <w:marBottom w:val="0"/>
                                                                                              <w:divBdr>
                                                                                                <w:top w:val="none" w:sz="0" w:space="0" w:color="auto"/>
                                                                                                <w:left w:val="none" w:sz="0" w:space="0" w:color="auto"/>
                                                                                                <w:bottom w:val="none" w:sz="0" w:space="0" w:color="auto"/>
                                                                                                <w:right w:val="none" w:sz="0" w:space="0" w:color="auto"/>
                                                                                              </w:divBdr>
                                                                                            </w:div>
                                                                                            <w:div w:id="979530758">
                                                                                              <w:marLeft w:val="0"/>
                                                                                              <w:marRight w:val="0"/>
                                                                                              <w:marTop w:val="0"/>
                                                                                              <w:marBottom w:val="0"/>
                                                                                              <w:divBdr>
                                                                                                <w:top w:val="none" w:sz="0" w:space="0" w:color="auto"/>
                                                                                                <w:left w:val="none" w:sz="0" w:space="0" w:color="auto"/>
                                                                                                <w:bottom w:val="none" w:sz="0" w:space="0" w:color="auto"/>
                                                                                                <w:right w:val="none" w:sz="0" w:space="0" w:color="auto"/>
                                                                                              </w:divBdr>
                                                                                            </w:div>
                                                                                            <w:div w:id="705177748">
                                                                                              <w:marLeft w:val="0"/>
                                                                                              <w:marRight w:val="0"/>
                                                                                              <w:marTop w:val="0"/>
                                                                                              <w:marBottom w:val="0"/>
                                                                                              <w:divBdr>
                                                                                                <w:top w:val="none" w:sz="0" w:space="0" w:color="auto"/>
                                                                                                <w:left w:val="none" w:sz="0" w:space="0" w:color="auto"/>
                                                                                                <w:bottom w:val="none" w:sz="0" w:space="0" w:color="auto"/>
                                                                                                <w:right w:val="none" w:sz="0" w:space="0" w:color="auto"/>
                                                                                              </w:divBdr>
                                                                                            </w:div>
                                                                                            <w:div w:id="1521384423">
                                                                                              <w:marLeft w:val="0"/>
                                                                                              <w:marRight w:val="0"/>
                                                                                              <w:marTop w:val="0"/>
                                                                                              <w:marBottom w:val="0"/>
                                                                                              <w:divBdr>
                                                                                                <w:top w:val="none" w:sz="0" w:space="0" w:color="auto"/>
                                                                                                <w:left w:val="none" w:sz="0" w:space="0" w:color="auto"/>
                                                                                                <w:bottom w:val="none" w:sz="0" w:space="0" w:color="auto"/>
                                                                                                <w:right w:val="none" w:sz="0" w:space="0" w:color="auto"/>
                                                                                              </w:divBdr>
                                                                                            </w:div>
                                                                                            <w:div w:id="1973436565">
                                                                                              <w:marLeft w:val="0"/>
                                                                                              <w:marRight w:val="0"/>
                                                                                              <w:marTop w:val="0"/>
                                                                                              <w:marBottom w:val="0"/>
                                                                                              <w:divBdr>
                                                                                                <w:top w:val="none" w:sz="0" w:space="0" w:color="auto"/>
                                                                                                <w:left w:val="none" w:sz="0" w:space="0" w:color="auto"/>
                                                                                                <w:bottom w:val="none" w:sz="0" w:space="0" w:color="auto"/>
                                                                                                <w:right w:val="none" w:sz="0" w:space="0" w:color="auto"/>
                                                                                              </w:divBdr>
                                                                                            </w:div>
                                                                                            <w:div w:id="1113480903">
                                                                                              <w:marLeft w:val="0"/>
                                                                                              <w:marRight w:val="0"/>
                                                                                              <w:marTop w:val="0"/>
                                                                                              <w:marBottom w:val="0"/>
                                                                                              <w:divBdr>
                                                                                                <w:top w:val="none" w:sz="0" w:space="0" w:color="auto"/>
                                                                                                <w:left w:val="none" w:sz="0" w:space="0" w:color="auto"/>
                                                                                                <w:bottom w:val="none" w:sz="0" w:space="0" w:color="auto"/>
                                                                                                <w:right w:val="none" w:sz="0" w:space="0" w:color="auto"/>
                                                                                              </w:divBdr>
                                                                                            </w:div>
                                                                                            <w:div w:id="777137492">
                                                                                              <w:marLeft w:val="0"/>
                                                                                              <w:marRight w:val="0"/>
                                                                                              <w:marTop w:val="0"/>
                                                                                              <w:marBottom w:val="0"/>
                                                                                              <w:divBdr>
                                                                                                <w:top w:val="none" w:sz="0" w:space="0" w:color="auto"/>
                                                                                                <w:left w:val="none" w:sz="0" w:space="0" w:color="auto"/>
                                                                                                <w:bottom w:val="none" w:sz="0" w:space="0" w:color="auto"/>
                                                                                                <w:right w:val="none" w:sz="0" w:space="0" w:color="auto"/>
                                                                                              </w:divBdr>
                                                                                            </w:div>
                                                                                            <w:div w:id="375085984">
                                                                                              <w:marLeft w:val="0"/>
                                                                                              <w:marRight w:val="0"/>
                                                                                              <w:marTop w:val="0"/>
                                                                                              <w:marBottom w:val="0"/>
                                                                                              <w:divBdr>
                                                                                                <w:top w:val="none" w:sz="0" w:space="0" w:color="auto"/>
                                                                                                <w:left w:val="none" w:sz="0" w:space="0" w:color="auto"/>
                                                                                                <w:bottom w:val="none" w:sz="0" w:space="0" w:color="auto"/>
                                                                                                <w:right w:val="none" w:sz="0" w:space="0" w:color="auto"/>
                                                                                              </w:divBdr>
                                                                                            </w:div>
                                                                                            <w:div w:id="697701382">
                                                                                              <w:marLeft w:val="0"/>
                                                                                              <w:marRight w:val="0"/>
                                                                                              <w:marTop w:val="0"/>
                                                                                              <w:marBottom w:val="0"/>
                                                                                              <w:divBdr>
                                                                                                <w:top w:val="none" w:sz="0" w:space="0" w:color="auto"/>
                                                                                                <w:left w:val="none" w:sz="0" w:space="0" w:color="auto"/>
                                                                                                <w:bottom w:val="none" w:sz="0" w:space="0" w:color="auto"/>
                                                                                                <w:right w:val="none" w:sz="0" w:space="0" w:color="auto"/>
                                                                                              </w:divBdr>
                                                                                            </w:div>
                                                                                            <w:div w:id="976761008">
                                                                                              <w:marLeft w:val="0"/>
                                                                                              <w:marRight w:val="0"/>
                                                                                              <w:marTop w:val="0"/>
                                                                                              <w:marBottom w:val="0"/>
                                                                                              <w:divBdr>
                                                                                                <w:top w:val="none" w:sz="0" w:space="0" w:color="auto"/>
                                                                                                <w:left w:val="none" w:sz="0" w:space="0" w:color="auto"/>
                                                                                                <w:bottom w:val="none" w:sz="0" w:space="0" w:color="auto"/>
                                                                                                <w:right w:val="none" w:sz="0" w:space="0" w:color="auto"/>
                                                                                              </w:divBdr>
                                                                                            </w:div>
                                                                                            <w:div w:id="1978798514">
                                                                                              <w:marLeft w:val="0"/>
                                                                                              <w:marRight w:val="0"/>
                                                                                              <w:marTop w:val="0"/>
                                                                                              <w:marBottom w:val="0"/>
                                                                                              <w:divBdr>
                                                                                                <w:top w:val="none" w:sz="0" w:space="0" w:color="auto"/>
                                                                                                <w:left w:val="none" w:sz="0" w:space="0" w:color="auto"/>
                                                                                                <w:bottom w:val="none" w:sz="0" w:space="0" w:color="auto"/>
                                                                                                <w:right w:val="none" w:sz="0" w:space="0" w:color="auto"/>
                                                                                              </w:divBdr>
                                                                                            </w:div>
                                                                                            <w:div w:id="1448815212">
                                                                                              <w:marLeft w:val="0"/>
                                                                                              <w:marRight w:val="0"/>
                                                                                              <w:marTop w:val="0"/>
                                                                                              <w:marBottom w:val="0"/>
                                                                                              <w:divBdr>
                                                                                                <w:top w:val="none" w:sz="0" w:space="0" w:color="auto"/>
                                                                                                <w:left w:val="none" w:sz="0" w:space="0" w:color="auto"/>
                                                                                                <w:bottom w:val="none" w:sz="0" w:space="0" w:color="auto"/>
                                                                                                <w:right w:val="none" w:sz="0" w:space="0" w:color="auto"/>
                                                                                              </w:divBdr>
                                                                                            </w:div>
                                                                                            <w:div w:id="183447636">
                                                                                              <w:marLeft w:val="0"/>
                                                                                              <w:marRight w:val="0"/>
                                                                                              <w:marTop w:val="0"/>
                                                                                              <w:marBottom w:val="0"/>
                                                                                              <w:divBdr>
                                                                                                <w:top w:val="none" w:sz="0" w:space="0" w:color="auto"/>
                                                                                                <w:left w:val="none" w:sz="0" w:space="0" w:color="auto"/>
                                                                                                <w:bottom w:val="none" w:sz="0" w:space="0" w:color="auto"/>
                                                                                                <w:right w:val="none" w:sz="0" w:space="0" w:color="auto"/>
                                                                                              </w:divBdr>
                                                                                            </w:div>
                                                                                            <w:div w:id="567765731">
                                                                                              <w:marLeft w:val="0"/>
                                                                                              <w:marRight w:val="0"/>
                                                                                              <w:marTop w:val="0"/>
                                                                                              <w:marBottom w:val="0"/>
                                                                                              <w:divBdr>
                                                                                                <w:top w:val="none" w:sz="0" w:space="0" w:color="auto"/>
                                                                                                <w:left w:val="none" w:sz="0" w:space="0" w:color="auto"/>
                                                                                                <w:bottom w:val="none" w:sz="0" w:space="0" w:color="auto"/>
                                                                                                <w:right w:val="none" w:sz="0" w:space="0" w:color="auto"/>
                                                                                              </w:divBdr>
                                                                                            </w:div>
                                                                                            <w:div w:id="620572624">
                                                                                              <w:marLeft w:val="0"/>
                                                                                              <w:marRight w:val="0"/>
                                                                                              <w:marTop w:val="0"/>
                                                                                              <w:marBottom w:val="0"/>
                                                                                              <w:divBdr>
                                                                                                <w:top w:val="none" w:sz="0" w:space="0" w:color="auto"/>
                                                                                                <w:left w:val="none" w:sz="0" w:space="0" w:color="auto"/>
                                                                                                <w:bottom w:val="none" w:sz="0" w:space="0" w:color="auto"/>
                                                                                                <w:right w:val="none" w:sz="0" w:space="0" w:color="auto"/>
                                                                                              </w:divBdr>
                                                                                            </w:div>
                                                                                            <w:div w:id="1133524877">
                                                                                              <w:marLeft w:val="0"/>
                                                                                              <w:marRight w:val="0"/>
                                                                                              <w:marTop w:val="0"/>
                                                                                              <w:marBottom w:val="0"/>
                                                                                              <w:divBdr>
                                                                                                <w:top w:val="none" w:sz="0" w:space="0" w:color="auto"/>
                                                                                                <w:left w:val="none" w:sz="0" w:space="0" w:color="auto"/>
                                                                                                <w:bottom w:val="none" w:sz="0" w:space="0" w:color="auto"/>
                                                                                                <w:right w:val="none" w:sz="0" w:space="0" w:color="auto"/>
                                                                                              </w:divBdr>
                                                                                            </w:div>
                                                                                            <w:div w:id="939147414">
                                                                                              <w:marLeft w:val="0"/>
                                                                                              <w:marRight w:val="0"/>
                                                                                              <w:marTop w:val="0"/>
                                                                                              <w:marBottom w:val="0"/>
                                                                                              <w:divBdr>
                                                                                                <w:top w:val="none" w:sz="0" w:space="0" w:color="auto"/>
                                                                                                <w:left w:val="none" w:sz="0" w:space="0" w:color="auto"/>
                                                                                                <w:bottom w:val="none" w:sz="0" w:space="0" w:color="auto"/>
                                                                                                <w:right w:val="none" w:sz="0" w:space="0" w:color="auto"/>
                                                                                              </w:divBdr>
                                                                                            </w:div>
                                                                                            <w:div w:id="1262683621">
                                                                                              <w:marLeft w:val="0"/>
                                                                                              <w:marRight w:val="0"/>
                                                                                              <w:marTop w:val="0"/>
                                                                                              <w:marBottom w:val="0"/>
                                                                                              <w:divBdr>
                                                                                                <w:top w:val="none" w:sz="0" w:space="0" w:color="auto"/>
                                                                                                <w:left w:val="none" w:sz="0" w:space="0" w:color="auto"/>
                                                                                                <w:bottom w:val="none" w:sz="0" w:space="0" w:color="auto"/>
                                                                                                <w:right w:val="none" w:sz="0" w:space="0" w:color="auto"/>
                                                                                              </w:divBdr>
                                                                                            </w:div>
                                                                                            <w:div w:id="898829695">
                                                                                              <w:marLeft w:val="0"/>
                                                                                              <w:marRight w:val="0"/>
                                                                                              <w:marTop w:val="0"/>
                                                                                              <w:marBottom w:val="0"/>
                                                                                              <w:divBdr>
                                                                                                <w:top w:val="none" w:sz="0" w:space="0" w:color="auto"/>
                                                                                                <w:left w:val="none" w:sz="0" w:space="0" w:color="auto"/>
                                                                                                <w:bottom w:val="none" w:sz="0" w:space="0" w:color="auto"/>
                                                                                                <w:right w:val="none" w:sz="0" w:space="0" w:color="auto"/>
                                                                                              </w:divBdr>
                                                                                            </w:div>
                                                                                            <w:div w:id="1208838849">
                                                                                              <w:marLeft w:val="0"/>
                                                                                              <w:marRight w:val="0"/>
                                                                                              <w:marTop w:val="0"/>
                                                                                              <w:marBottom w:val="0"/>
                                                                                              <w:divBdr>
                                                                                                <w:top w:val="none" w:sz="0" w:space="0" w:color="auto"/>
                                                                                                <w:left w:val="none" w:sz="0" w:space="0" w:color="auto"/>
                                                                                                <w:bottom w:val="none" w:sz="0" w:space="0" w:color="auto"/>
                                                                                                <w:right w:val="none" w:sz="0" w:space="0" w:color="auto"/>
                                                                                              </w:divBdr>
                                                                                            </w:div>
                                                                                            <w:div w:id="224605068">
                                                                                              <w:marLeft w:val="0"/>
                                                                                              <w:marRight w:val="0"/>
                                                                                              <w:marTop w:val="0"/>
                                                                                              <w:marBottom w:val="0"/>
                                                                                              <w:divBdr>
                                                                                                <w:top w:val="none" w:sz="0" w:space="0" w:color="auto"/>
                                                                                                <w:left w:val="none" w:sz="0" w:space="0" w:color="auto"/>
                                                                                                <w:bottom w:val="none" w:sz="0" w:space="0" w:color="auto"/>
                                                                                                <w:right w:val="none" w:sz="0" w:space="0" w:color="auto"/>
                                                                                              </w:divBdr>
                                                                                            </w:div>
                                                                                            <w:div w:id="168521192">
                                                                                              <w:marLeft w:val="0"/>
                                                                                              <w:marRight w:val="0"/>
                                                                                              <w:marTop w:val="0"/>
                                                                                              <w:marBottom w:val="0"/>
                                                                                              <w:divBdr>
                                                                                                <w:top w:val="none" w:sz="0" w:space="0" w:color="auto"/>
                                                                                                <w:left w:val="none" w:sz="0" w:space="0" w:color="auto"/>
                                                                                                <w:bottom w:val="none" w:sz="0" w:space="0" w:color="auto"/>
                                                                                                <w:right w:val="none" w:sz="0" w:space="0" w:color="auto"/>
                                                                                              </w:divBdr>
                                                                                            </w:div>
                                                                                            <w:div w:id="229579880">
                                                                                              <w:marLeft w:val="0"/>
                                                                                              <w:marRight w:val="0"/>
                                                                                              <w:marTop w:val="0"/>
                                                                                              <w:marBottom w:val="0"/>
                                                                                              <w:divBdr>
                                                                                                <w:top w:val="none" w:sz="0" w:space="0" w:color="auto"/>
                                                                                                <w:left w:val="none" w:sz="0" w:space="0" w:color="auto"/>
                                                                                                <w:bottom w:val="none" w:sz="0" w:space="0" w:color="auto"/>
                                                                                                <w:right w:val="none" w:sz="0" w:space="0" w:color="auto"/>
                                                                                              </w:divBdr>
                                                                                            </w:div>
                                                                                            <w:div w:id="1096055803">
                                                                                              <w:marLeft w:val="0"/>
                                                                                              <w:marRight w:val="0"/>
                                                                                              <w:marTop w:val="0"/>
                                                                                              <w:marBottom w:val="0"/>
                                                                                              <w:divBdr>
                                                                                                <w:top w:val="none" w:sz="0" w:space="0" w:color="auto"/>
                                                                                                <w:left w:val="none" w:sz="0" w:space="0" w:color="auto"/>
                                                                                                <w:bottom w:val="none" w:sz="0" w:space="0" w:color="auto"/>
                                                                                                <w:right w:val="none" w:sz="0" w:space="0" w:color="auto"/>
                                                                                              </w:divBdr>
                                                                                            </w:div>
                                                                                            <w:div w:id="2007129663">
                                                                                              <w:marLeft w:val="0"/>
                                                                                              <w:marRight w:val="0"/>
                                                                                              <w:marTop w:val="0"/>
                                                                                              <w:marBottom w:val="0"/>
                                                                                              <w:divBdr>
                                                                                                <w:top w:val="none" w:sz="0" w:space="0" w:color="auto"/>
                                                                                                <w:left w:val="none" w:sz="0" w:space="0" w:color="auto"/>
                                                                                                <w:bottom w:val="none" w:sz="0" w:space="0" w:color="auto"/>
                                                                                                <w:right w:val="none" w:sz="0" w:space="0" w:color="auto"/>
                                                                                              </w:divBdr>
                                                                                            </w:div>
                                                                                            <w:div w:id="721751060">
                                                                                              <w:marLeft w:val="0"/>
                                                                                              <w:marRight w:val="0"/>
                                                                                              <w:marTop w:val="0"/>
                                                                                              <w:marBottom w:val="0"/>
                                                                                              <w:divBdr>
                                                                                                <w:top w:val="none" w:sz="0" w:space="0" w:color="auto"/>
                                                                                                <w:left w:val="none" w:sz="0" w:space="0" w:color="auto"/>
                                                                                                <w:bottom w:val="none" w:sz="0" w:space="0" w:color="auto"/>
                                                                                                <w:right w:val="none" w:sz="0" w:space="0" w:color="auto"/>
                                                                                              </w:divBdr>
                                                                                            </w:div>
                                                                                            <w:div w:id="2005082522">
                                                                                              <w:marLeft w:val="0"/>
                                                                                              <w:marRight w:val="0"/>
                                                                                              <w:marTop w:val="0"/>
                                                                                              <w:marBottom w:val="0"/>
                                                                                              <w:divBdr>
                                                                                                <w:top w:val="none" w:sz="0" w:space="0" w:color="auto"/>
                                                                                                <w:left w:val="none" w:sz="0" w:space="0" w:color="auto"/>
                                                                                                <w:bottom w:val="none" w:sz="0" w:space="0" w:color="auto"/>
                                                                                                <w:right w:val="none" w:sz="0" w:space="0" w:color="auto"/>
                                                                                              </w:divBdr>
                                                                                            </w:div>
                                                                                            <w:div w:id="622543925">
                                                                                              <w:marLeft w:val="0"/>
                                                                                              <w:marRight w:val="0"/>
                                                                                              <w:marTop w:val="0"/>
                                                                                              <w:marBottom w:val="0"/>
                                                                                              <w:divBdr>
                                                                                                <w:top w:val="none" w:sz="0" w:space="0" w:color="auto"/>
                                                                                                <w:left w:val="none" w:sz="0" w:space="0" w:color="auto"/>
                                                                                                <w:bottom w:val="none" w:sz="0" w:space="0" w:color="auto"/>
                                                                                                <w:right w:val="none" w:sz="0" w:space="0" w:color="auto"/>
                                                                                              </w:divBdr>
                                                                                            </w:div>
                                                                                            <w:div w:id="1254709043">
                                                                                              <w:marLeft w:val="0"/>
                                                                                              <w:marRight w:val="0"/>
                                                                                              <w:marTop w:val="0"/>
                                                                                              <w:marBottom w:val="0"/>
                                                                                              <w:divBdr>
                                                                                                <w:top w:val="none" w:sz="0" w:space="0" w:color="auto"/>
                                                                                                <w:left w:val="none" w:sz="0" w:space="0" w:color="auto"/>
                                                                                                <w:bottom w:val="none" w:sz="0" w:space="0" w:color="auto"/>
                                                                                                <w:right w:val="none" w:sz="0" w:space="0" w:color="auto"/>
                                                                                              </w:divBdr>
                                                                                            </w:div>
                                                                                            <w:div w:id="1427725179">
                                                                                              <w:marLeft w:val="0"/>
                                                                                              <w:marRight w:val="0"/>
                                                                                              <w:marTop w:val="0"/>
                                                                                              <w:marBottom w:val="0"/>
                                                                                              <w:divBdr>
                                                                                                <w:top w:val="none" w:sz="0" w:space="0" w:color="auto"/>
                                                                                                <w:left w:val="none" w:sz="0" w:space="0" w:color="auto"/>
                                                                                                <w:bottom w:val="none" w:sz="0" w:space="0" w:color="auto"/>
                                                                                                <w:right w:val="none" w:sz="0" w:space="0" w:color="auto"/>
                                                                                              </w:divBdr>
                                                                                            </w:div>
                                                                                            <w:div w:id="562327145">
                                                                                              <w:marLeft w:val="0"/>
                                                                                              <w:marRight w:val="0"/>
                                                                                              <w:marTop w:val="0"/>
                                                                                              <w:marBottom w:val="0"/>
                                                                                              <w:divBdr>
                                                                                                <w:top w:val="none" w:sz="0" w:space="0" w:color="auto"/>
                                                                                                <w:left w:val="none" w:sz="0" w:space="0" w:color="auto"/>
                                                                                                <w:bottom w:val="none" w:sz="0" w:space="0" w:color="auto"/>
                                                                                                <w:right w:val="none" w:sz="0" w:space="0" w:color="auto"/>
                                                                                              </w:divBdr>
                                                                                            </w:div>
                                                                                            <w:div w:id="1409183132">
                                                                                              <w:marLeft w:val="0"/>
                                                                                              <w:marRight w:val="0"/>
                                                                                              <w:marTop w:val="0"/>
                                                                                              <w:marBottom w:val="0"/>
                                                                                              <w:divBdr>
                                                                                                <w:top w:val="none" w:sz="0" w:space="0" w:color="auto"/>
                                                                                                <w:left w:val="none" w:sz="0" w:space="0" w:color="auto"/>
                                                                                                <w:bottom w:val="none" w:sz="0" w:space="0" w:color="auto"/>
                                                                                                <w:right w:val="none" w:sz="0" w:space="0" w:color="auto"/>
                                                                                              </w:divBdr>
                                                                                            </w:div>
                                                                                            <w:div w:id="446584832">
                                                                                              <w:marLeft w:val="0"/>
                                                                                              <w:marRight w:val="0"/>
                                                                                              <w:marTop w:val="0"/>
                                                                                              <w:marBottom w:val="0"/>
                                                                                              <w:divBdr>
                                                                                                <w:top w:val="none" w:sz="0" w:space="0" w:color="auto"/>
                                                                                                <w:left w:val="none" w:sz="0" w:space="0" w:color="auto"/>
                                                                                                <w:bottom w:val="none" w:sz="0" w:space="0" w:color="auto"/>
                                                                                                <w:right w:val="none" w:sz="0" w:space="0" w:color="auto"/>
                                                                                              </w:divBdr>
                                                                                            </w:div>
                                                                                            <w:div w:id="243687199">
                                                                                              <w:marLeft w:val="0"/>
                                                                                              <w:marRight w:val="0"/>
                                                                                              <w:marTop w:val="0"/>
                                                                                              <w:marBottom w:val="0"/>
                                                                                              <w:divBdr>
                                                                                                <w:top w:val="none" w:sz="0" w:space="0" w:color="auto"/>
                                                                                                <w:left w:val="none" w:sz="0" w:space="0" w:color="auto"/>
                                                                                                <w:bottom w:val="none" w:sz="0" w:space="0" w:color="auto"/>
                                                                                                <w:right w:val="none" w:sz="0" w:space="0" w:color="auto"/>
                                                                                              </w:divBdr>
                                                                                            </w:div>
                                                                                            <w:div w:id="1466510160">
                                                                                              <w:marLeft w:val="0"/>
                                                                                              <w:marRight w:val="0"/>
                                                                                              <w:marTop w:val="0"/>
                                                                                              <w:marBottom w:val="0"/>
                                                                                              <w:divBdr>
                                                                                                <w:top w:val="none" w:sz="0" w:space="0" w:color="auto"/>
                                                                                                <w:left w:val="none" w:sz="0" w:space="0" w:color="auto"/>
                                                                                                <w:bottom w:val="none" w:sz="0" w:space="0" w:color="auto"/>
                                                                                                <w:right w:val="none" w:sz="0" w:space="0" w:color="auto"/>
                                                                                              </w:divBdr>
                                                                                            </w:div>
                                                                                            <w:div w:id="1035428574">
                                                                                              <w:marLeft w:val="0"/>
                                                                                              <w:marRight w:val="0"/>
                                                                                              <w:marTop w:val="0"/>
                                                                                              <w:marBottom w:val="0"/>
                                                                                              <w:divBdr>
                                                                                                <w:top w:val="none" w:sz="0" w:space="0" w:color="auto"/>
                                                                                                <w:left w:val="none" w:sz="0" w:space="0" w:color="auto"/>
                                                                                                <w:bottom w:val="none" w:sz="0" w:space="0" w:color="auto"/>
                                                                                                <w:right w:val="none" w:sz="0" w:space="0" w:color="auto"/>
                                                                                              </w:divBdr>
                                                                                            </w:div>
                                                                                            <w:div w:id="242495512">
                                                                                              <w:marLeft w:val="0"/>
                                                                                              <w:marRight w:val="0"/>
                                                                                              <w:marTop w:val="0"/>
                                                                                              <w:marBottom w:val="0"/>
                                                                                              <w:divBdr>
                                                                                                <w:top w:val="none" w:sz="0" w:space="0" w:color="auto"/>
                                                                                                <w:left w:val="none" w:sz="0" w:space="0" w:color="auto"/>
                                                                                                <w:bottom w:val="none" w:sz="0" w:space="0" w:color="auto"/>
                                                                                                <w:right w:val="none" w:sz="0" w:space="0" w:color="auto"/>
                                                                                              </w:divBdr>
                                                                                            </w:div>
                                                                                            <w:div w:id="583613212">
                                                                                              <w:marLeft w:val="0"/>
                                                                                              <w:marRight w:val="0"/>
                                                                                              <w:marTop w:val="0"/>
                                                                                              <w:marBottom w:val="0"/>
                                                                                              <w:divBdr>
                                                                                                <w:top w:val="none" w:sz="0" w:space="0" w:color="auto"/>
                                                                                                <w:left w:val="none" w:sz="0" w:space="0" w:color="auto"/>
                                                                                                <w:bottom w:val="none" w:sz="0" w:space="0" w:color="auto"/>
                                                                                                <w:right w:val="none" w:sz="0" w:space="0" w:color="auto"/>
                                                                                              </w:divBdr>
                                                                                            </w:div>
                                                                                            <w:div w:id="1288509092">
                                                                                              <w:marLeft w:val="0"/>
                                                                                              <w:marRight w:val="0"/>
                                                                                              <w:marTop w:val="0"/>
                                                                                              <w:marBottom w:val="0"/>
                                                                                              <w:divBdr>
                                                                                                <w:top w:val="none" w:sz="0" w:space="0" w:color="auto"/>
                                                                                                <w:left w:val="none" w:sz="0" w:space="0" w:color="auto"/>
                                                                                                <w:bottom w:val="none" w:sz="0" w:space="0" w:color="auto"/>
                                                                                                <w:right w:val="none" w:sz="0" w:space="0" w:color="auto"/>
                                                                                              </w:divBdr>
                                                                                            </w:div>
                                                                                            <w:div w:id="815532813">
                                                                                              <w:marLeft w:val="0"/>
                                                                                              <w:marRight w:val="0"/>
                                                                                              <w:marTop w:val="0"/>
                                                                                              <w:marBottom w:val="0"/>
                                                                                              <w:divBdr>
                                                                                                <w:top w:val="none" w:sz="0" w:space="0" w:color="auto"/>
                                                                                                <w:left w:val="none" w:sz="0" w:space="0" w:color="auto"/>
                                                                                                <w:bottom w:val="none" w:sz="0" w:space="0" w:color="auto"/>
                                                                                                <w:right w:val="none" w:sz="0" w:space="0" w:color="auto"/>
                                                                                              </w:divBdr>
                                                                                            </w:div>
                                                                                            <w:div w:id="2065174496">
                                                                                              <w:marLeft w:val="0"/>
                                                                                              <w:marRight w:val="0"/>
                                                                                              <w:marTop w:val="0"/>
                                                                                              <w:marBottom w:val="0"/>
                                                                                              <w:divBdr>
                                                                                                <w:top w:val="none" w:sz="0" w:space="0" w:color="auto"/>
                                                                                                <w:left w:val="none" w:sz="0" w:space="0" w:color="auto"/>
                                                                                                <w:bottom w:val="none" w:sz="0" w:space="0" w:color="auto"/>
                                                                                                <w:right w:val="none" w:sz="0" w:space="0" w:color="auto"/>
                                                                                              </w:divBdr>
                                                                                            </w:div>
                                                                                            <w:div w:id="85349390">
                                                                                              <w:marLeft w:val="0"/>
                                                                                              <w:marRight w:val="0"/>
                                                                                              <w:marTop w:val="0"/>
                                                                                              <w:marBottom w:val="0"/>
                                                                                              <w:divBdr>
                                                                                                <w:top w:val="none" w:sz="0" w:space="0" w:color="auto"/>
                                                                                                <w:left w:val="none" w:sz="0" w:space="0" w:color="auto"/>
                                                                                                <w:bottom w:val="none" w:sz="0" w:space="0" w:color="auto"/>
                                                                                                <w:right w:val="none" w:sz="0" w:space="0" w:color="auto"/>
                                                                                              </w:divBdr>
                                                                                            </w:div>
                                                                                            <w:div w:id="1095594126">
                                                                                              <w:marLeft w:val="0"/>
                                                                                              <w:marRight w:val="0"/>
                                                                                              <w:marTop w:val="0"/>
                                                                                              <w:marBottom w:val="0"/>
                                                                                              <w:divBdr>
                                                                                                <w:top w:val="none" w:sz="0" w:space="0" w:color="auto"/>
                                                                                                <w:left w:val="none" w:sz="0" w:space="0" w:color="auto"/>
                                                                                                <w:bottom w:val="none" w:sz="0" w:space="0" w:color="auto"/>
                                                                                                <w:right w:val="none" w:sz="0" w:space="0" w:color="auto"/>
                                                                                              </w:divBdr>
                                                                                            </w:div>
                                                                                            <w:div w:id="688718595">
                                                                                              <w:marLeft w:val="0"/>
                                                                                              <w:marRight w:val="0"/>
                                                                                              <w:marTop w:val="0"/>
                                                                                              <w:marBottom w:val="0"/>
                                                                                              <w:divBdr>
                                                                                                <w:top w:val="none" w:sz="0" w:space="0" w:color="auto"/>
                                                                                                <w:left w:val="none" w:sz="0" w:space="0" w:color="auto"/>
                                                                                                <w:bottom w:val="none" w:sz="0" w:space="0" w:color="auto"/>
                                                                                                <w:right w:val="none" w:sz="0" w:space="0" w:color="auto"/>
                                                                                              </w:divBdr>
                                                                                            </w:div>
                                                                                            <w:div w:id="57752235">
                                                                                              <w:marLeft w:val="0"/>
                                                                                              <w:marRight w:val="0"/>
                                                                                              <w:marTop w:val="0"/>
                                                                                              <w:marBottom w:val="0"/>
                                                                                              <w:divBdr>
                                                                                                <w:top w:val="none" w:sz="0" w:space="0" w:color="auto"/>
                                                                                                <w:left w:val="none" w:sz="0" w:space="0" w:color="auto"/>
                                                                                                <w:bottom w:val="none" w:sz="0" w:space="0" w:color="auto"/>
                                                                                                <w:right w:val="none" w:sz="0" w:space="0" w:color="auto"/>
                                                                                              </w:divBdr>
                                                                                            </w:div>
                                                                                            <w:div w:id="1133326310">
                                                                                              <w:marLeft w:val="0"/>
                                                                                              <w:marRight w:val="0"/>
                                                                                              <w:marTop w:val="0"/>
                                                                                              <w:marBottom w:val="0"/>
                                                                                              <w:divBdr>
                                                                                                <w:top w:val="none" w:sz="0" w:space="0" w:color="auto"/>
                                                                                                <w:left w:val="none" w:sz="0" w:space="0" w:color="auto"/>
                                                                                                <w:bottom w:val="none" w:sz="0" w:space="0" w:color="auto"/>
                                                                                                <w:right w:val="none" w:sz="0" w:space="0" w:color="auto"/>
                                                                                              </w:divBdr>
                                                                                            </w:div>
                                                                                            <w:div w:id="368340284">
                                                                                              <w:marLeft w:val="0"/>
                                                                                              <w:marRight w:val="0"/>
                                                                                              <w:marTop w:val="0"/>
                                                                                              <w:marBottom w:val="0"/>
                                                                                              <w:divBdr>
                                                                                                <w:top w:val="none" w:sz="0" w:space="0" w:color="auto"/>
                                                                                                <w:left w:val="none" w:sz="0" w:space="0" w:color="auto"/>
                                                                                                <w:bottom w:val="none" w:sz="0" w:space="0" w:color="auto"/>
                                                                                                <w:right w:val="none" w:sz="0" w:space="0" w:color="auto"/>
                                                                                              </w:divBdr>
                                                                                            </w:div>
                                                                                            <w:div w:id="811826992">
                                                                                              <w:marLeft w:val="0"/>
                                                                                              <w:marRight w:val="0"/>
                                                                                              <w:marTop w:val="0"/>
                                                                                              <w:marBottom w:val="0"/>
                                                                                              <w:divBdr>
                                                                                                <w:top w:val="none" w:sz="0" w:space="0" w:color="auto"/>
                                                                                                <w:left w:val="none" w:sz="0" w:space="0" w:color="auto"/>
                                                                                                <w:bottom w:val="none" w:sz="0" w:space="0" w:color="auto"/>
                                                                                                <w:right w:val="none" w:sz="0" w:space="0" w:color="auto"/>
                                                                                              </w:divBdr>
                                                                                            </w:div>
                                                                                            <w:div w:id="2049258439">
                                                                                              <w:marLeft w:val="0"/>
                                                                                              <w:marRight w:val="0"/>
                                                                                              <w:marTop w:val="0"/>
                                                                                              <w:marBottom w:val="0"/>
                                                                                              <w:divBdr>
                                                                                                <w:top w:val="none" w:sz="0" w:space="0" w:color="auto"/>
                                                                                                <w:left w:val="none" w:sz="0" w:space="0" w:color="auto"/>
                                                                                                <w:bottom w:val="none" w:sz="0" w:space="0" w:color="auto"/>
                                                                                                <w:right w:val="none" w:sz="0" w:space="0" w:color="auto"/>
                                                                                              </w:divBdr>
                                                                                            </w:div>
                                                                                            <w:div w:id="1987857134">
                                                                                              <w:marLeft w:val="0"/>
                                                                                              <w:marRight w:val="0"/>
                                                                                              <w:marTop w:val="0"/>
                                                                                              <w:marBottom w:val="0"/>
                                                                                              <w:divBdr>
                                                                                                <w:top w:val="none" w:sz="0" w:space="0" w:color="auto"/>
                                                                                                <w:left w:val="none" w:sz="0" w:space="0" w:color="auto"/>
                                                                                                <w:bottom w:val="none" w:sz="0" w:space="0" w:color="auto"/>
                                                                                                <w:right w:val="none" w:sz="0" w:space="0" w:color="auto"/>
                                                                                              </w:divBdr>
                                                                                            </w:div>
                                                                                            <w:div w:id="682518176">
                                                                                              <w:marLeft w:val="0"/>
                                                                                              <w:marRight w:val="0"/>
                                                                                              <w:marTop w:val="0"/>
                                                                                              <w:marBottom w:val="0"/>
                                                                                              <w:divBdr>
                                                                                                <w:top w:val="none" w:sz="0" w:space="0" w:color="auto"/>
                                                                                                <w:left w:val="none" w:sz="0" w:space="0" w:color="auto"/>
                                                                                                <w:bottom w:val="none" w:sz="0" w:space="0" w:color="auto"/>
                                                                                                <w:right w:val="none" w:sz="0" w:space="0" w:color="auto"/>
                                                                                              </w:divBdr>
                                                                                            </w:div>
                                                                                            <w:div w:id="502858950">
                                                                                              <w:marLeft w:val="0"/>
                                                                                              <w:marRight w:val="0"/>
                                                                                              <w:marTop w:val="0"/>
                                                                                              <w:marBottom w:val="0"/>
                                                                                              <w:divBdr>
                                                                                                <w:top w:val="none" w:sz="0" w:space="0" w:color="auto"/>
                                                                                                <w:left w:val="none" w:sz="0" w:space="0" w:color="auto"/>
                                                                                                <w:bottom w:val="none" w:sz="0" w:space="0" w:color="auto"/>
                                                                                                <w:right w:val="none" w:sz="0" w:space="0" w:color="auto"/>
                                                                                              </w:divBdr>
                                                                                            </w:div>
                                                                                            <w:div w:id="446897340">
                                                                                              <w:marLeft w:val="0"/>
                                                                                              <w:marRight w:val="0"/>
                                                                                              <w:marTop w:val="0"/>
                                                                                              <w:marBottom w:val="0"/>
                                                                                              <w:divBdr>
                                                                                                <w:top w:val="none" w:sz="0" w:space="0" w:color="auto"/>
                                                                                                <w:left w:val="none" w:sz="0" w:space="0" w:color="auto"/>
                                                                                                <w:bottom w:val="none" w:sz="0" w:space="0" w:color="auto"/>
                                                                                                <w:right w:val="none" w:sz="0" w:space="0" w:color="auto"/>
                                                                                              </w:divBdr>
                                                                                            </w:div>
                                                                                            <w:div w:id="1486821134">
                                                                                              <w:marLeft w:val="0"/>
                                                                                              <w:marRight w:val="0"/>
                                                                                              <w:marTop w:val="0"/>
                                                                                              <w:marBottom w:val="0"/>
                                                                                              <w:divBdr>
                                                                                                <w:top w:val="none" w:sz="0" w:space="0" w:color="auto"/>
                                                                                                <w:left w:val="none" w:sz="0" w:space="0" w:color="auto"/>
                                                                                                <w:bottom w:val="none" w:sz="0" w:space="0" w:color="auto"/>
                                                                                                <w:right w:val="none" w:sz="0" w:space="0" w:color="auto"/>
                                                                                              </w:divBdr>
                                                                                            </w:div>
                                                                                            <w:div w:id="2048917814">
                                                                                              <w:marLeft w:val="0"/>
                                                                                              <w:marRight w:val="0"/>
                                                                                              <w:marTop w:val="0"/>
                                                                                              <w:marBottom w:val="0"/>
                                                                                              <w:divBdr>
                                                                                                <w:top w:val="none" w:sz="0" w:space="0" w:color="auto"/>
                                                                                                <w:left w:val="none" w:sz="0" w:space="0" w:color="auto"/>
                                                                                                <w:bottom w:val="none" w:sz="0" w:space="0" w:color="auto"/>
                                                                                                <w:right w:val="none" w:sz="0" w:space="0" w:color="auto"/>
                                                                                              </w:divBdr>
                                                                                            </w:div>
                                                                                            <w:div w:id="248855022">
                                                                                              <w:marLeft w:val="0"/>
                                                                                              <w:marRight w:val="0"/>
                                                                                              <w:marTop w:val="0"/>
                                                                                              <w:marBottom w:val="0"/>
                                                                                              <w:divBdr>
                                                                                                <w:top w:val="none" w:sz="0" w:space="0" w:color="auto"/>
                                                                                                <w:left w:val="none" w:sz="0" w:space="0" w:color="auto"/>
                                                                                                <w:bottom w:val="none" w:sz="0" w:space="0" w:color="auto"/>
                                                                                                <w:right w:val="none" w:sz="0" w:space="0" w:color="auto"/>
                                                                                              </w:divBdr>
                                                                                            </w:div>
                                                                                            <w:div w:id="1829245936">
                                                                                              <w:marLeft w:val="0"/>
                                                                                              <w:marRight w:val="0"/>
                                                                                              <w:marTop w:val="0"/>
                                                                                              <w:marBottom w:val="0"/>
                                                                                              <w:divBdr>
                                                                                                <w:top w:val="none" w:sz="0" w:space="0" w:color="auto"/>
                                                                                                <w:left w:val="none" w:sz="0" w:space="0" w:color="auto"/>
                                                                                                <w:bottom w:val="none" w:sz="0" w:space="0" w:color="auto"/>
                                                                                                <w:right w:val="none" w:sz="0" w:space="0" w:color="auto"/>
                                                                                              </w:divBdr>
                                                                                            </w:div>
                                                                                            <w:div w:id="2073653995">
                                                                                              <w:marLeft w:val="0"/>
                                                                                              <w:marRight w:val="0"/>
                                                                                              <w:marTop w:val="0"/>
                                                                                              <w:marBottom w:val="0"/>
                                                                                              <w:divBdr>
                                                                                                <w:top w:val="none" w:sz="0" w:space="0" w:color="auto"/>
                                                                                                <w:left w:val="none" w:sz="0" w:space="0" w:color="auto"/>
                                                                                                <w:bottom w:val="none" w:sz="0" w:space="0" w:color="auto"/>
                                                                                                <w:right w:val="none" w:sz="0" w:space="0" w:color="auto"/>
                                                                                              </w:divBdr>
                                                                                            </w:div>
                                                                                            <w:div w:id="1299648820">
                                                                                              <w:marLeft w:val="0"/>
                                                                                              <w:marRight w:val="0"/>
                                                                                              <w:marTop w:val="0"/>
                                                                                              <w:marBottom w:val="0"/>
                                                                                              <w:divBdr>
                                                                                                <w:top w:val="none" w:sz="0" w:space="0" w:color="auto"/>
                                                                                                <w:left w:val="none" w:sz="0" w:space="0" w:color="auto"/>
                                                                                                <w:bottom w:val="none" w:sz="0" w:space="0" w:color="auto"/>
                                                                                                <w:right w:val="none" w:sz="0" w:space="0" w:color="auto"/>
                                                                                              </w:divBdr>
                                                                                            </w:div>
                                                                                            <w:div w:id="188759117">
                                                                                              <w:marLeft w:val="0"/>
                                                                                              <w:marRight w:val="0"/>
                                                                                              <w:marTop w:val="0"/>
                                                                                              <w:marBottom w:val="0"/>
                                                                                              <w:divBdr>
                                                                                                <w:top w:val="none" w:sz="0" w:space="0" w:color="auto"/>
                                                                                                <w:left w:val="none" w:sz="0" w:space="0" w:color="auto"/>
                                                                                                <w:bottom w:val="none" w:sz="0" w:space="0" w:color="auto"/>
                                                                                                <w:right w:val="none" w:sz="0" w:space="0" w:color="auto"/>
                                                                                              </w:divBdr>
                                                                                            </w:div>
                                                                                            <w:div w:id="2042705992">
                                                                                              <w:marLeft w:val="0"/>
                                                                                              <w:marRight w:val="0"/>
                                                                                              <w:marTop w:val="0"/>
                                                                                              <w:marBottom w:val="0"/>
                                                                                              <w:divBdr>
                                                                                                <w:top w:val="none" w:sz="0" w:space="0" w:color="auto"/>
                                                                                                <w:left w:val="none" w:sz="0" w:space="0" w:color="auto"/>
                                                                                                <w:bottom w:val="none" w:sz="0" w:space="0" w:color="auto"/>
                                                                                                <w:right w:val="none" w:sz="0" w:space="0" w:color="auto"/>
                                                                                              </w:divBdr>
                                                                                            </w:div>
                                                                                            <w:div w:id="823275845">
                                                                                              <w:marLeft w:val="0"/>
                                                                                              <w:marRight w:val="0"/>
                                                                                              <w:marTop w:val="0"/>
                                                                                              <w:marBottom w:val="0"/>
                                                                                              <w:divBdr>
                                                                                                <w:top w:val="none" w:sz="0" w:space="0" w:color="auto"/>
                                                                                                <w:left w:val="none" w:sz="0" w:space="0" w:color="auto"/>
                                                                                                <w:bottom w:val="none" w:sz="0" w:space="0" w:color="auto"/>
                                                                                                <w:right w:val="none" w:sz="0" w:space="0" w:color="auto"/>
                                                                                              </w:divBdr>
                                                                                            </w:div>
                                                                                            <w:div w:id="1226179938">
                                                                                              <w:marLeft w:val="0"/>
                                                                                              <w:marRight w:val="0"/>
                                                                                              <w:marTop w:val="0"/>
                                                                                              <w:marBottom w:val="0"/>
                                                                                              <w:divBdr>
                                                                                                <w:top w:val="none" w:sz="0" w:space="0" w:color="auto"/>
                                                                                                <w:left w:val="none" w:sz="0" w:space="0" w:color="auto"/>
                                                                                                <w:bottom w:val="none" w:sz="0" w:space="0" w:color="auto"/>
                                                                                                <w:right w:val="none" w:sz="0" w:space="0" w:color="auto"/>
                                                                                              </w:divBdr>
                                                                                            </w:div>
                                                                                            <w:div w:id="131096319">
                                                                                              <w:marLeft w:val="0"/>
                                                                                              <w:marRight w:val="0"/>
                                                                                              <w:marTop w:val="0"/>
                                                                                              <w:marBottom w:val="0"/>
                                                                                              <w:divBdr>
                                                                                                <w:top w:val="none" w:sz="0" w:space="0" w:color="auto"/>
                                                                                                <w:left w:val="none" w:sz="0" w:space="0" w:color="auto"/>
                                                                                                <w:bottom w:val="none" w:sz="0" w:space="0" w:color="auto"/>
                                                                                                <w:right w:val="none" w:sz="0" w:space="0" w:color="auto"/>
                                                                                              </w:divBdr>
                                                                                            </w:div>
                                                                                            <w:div w:id="1905606504">
                                                                                              <w:marLeft w:val="0"/>
                                                                                              <w:marRight w:val="0"/>
                                                                                              <w:marTop w:val="0"/>
                                                                                              <w:marBottom w:val="0"/>
                                                                                              <w:divBdr>
                                                                                                <w:top w:val="none" w:sz="0" w:space="0" w:color="auto"/>
                                                                                                <w:left w:val="none" w:sz="0" w:space="0" w:color="auto"/>
                                                                                                <w:bottom w:val="none" w:sz="0" w:space="0" w:color="auto"/>
                                                                                                <w:right w:val="none" w:sz="0" w:space="0" w:color="auto"/>
                                                                                              </w:divBdr>
                                                                                            </w:div>
                                                                                            <w:div w:id="55326299">
                                                                                              <w:marLeft w:val="0"/>
                                                                                              <w:marRight w:val="0"/>
                                                                                              <w:marTop w:val="0"/>
                                                                                              <w:marBottom w:val="0"/>
                                                                                              <w:divBdr>
                                                                                                <w:top w:val="none" w:sz="0" w:space="0" w:color="auto"/>
                                                                                                <w:left w:val="none" w:sz="0" w:space="0" w:color="auto"/>
                                                                                                <w:bottom w:val="none" w:sz="0" w:space="0" w:color="auto"/>
                                                                                                <w:right w:val="none" w:sz="0" w:space="0" w:color="auto"/>
                                                                                              </w:divBdr>
                                                                                            </w:div>
                                                                                            <w:div w:id="1725520617">
                                                                                              <w:marLeft w:val="0"/>
                                                                                              <w:marRight w:val="0"/>
                                                                                              <w:marTop w:val="0"/>
                                                                                              <w:marBottom w:val="0"/>
                                                                                              <w:divBdr>
                                                                                                <w:top w:val="none" w:sz="0" w:space="0" w:color="auto"/>
                                                                                                <w:left w:val="none" w:sz="0" w:space="0" w:color="auto"/>
                                                                                                <w:bottom w:val="none" w:sz="0" w:space="0" w:color="auto"/>
                                                                                                <w:right w:val="none" w:sz="0" w:space="0" w:color="auto"/>
                                                                                              </w:divBdr>
                                                                                            </w:div>
                                                                                            <w:div w:id="1362821791">
                                                                                              <w:marLeft w:val="0"/>
                                                                                              <w:marRight w:val="0"/>
                                                                                              <w:marTop w:val="0"/>
                                                                                              <w:marBottom w:val="0"/>
                                                                                              <w:divBdr>
                                                                                                <w:top w:val="none" w:sz="0" w:space="0" w:color="auto"/>
                                                                                                <w:left w:val="none" w:sz="0" w:space="0" w:color="auto"/>
                                                                                                <w:bottom w:val="none" w:sz="0" w:space="0" w:color="auto"/>
                                                                                                <w:right w:val="none" w:sz="0" w:space="0" w:color="auto"/>
                                                                                              </w:divBdr>
                                                                                            </w:div>
                                                                                            <w:div w:id="572542351">
                                                                                              <w:marLeft w:val="0"/>
                                                                                              <w:marRight w:val="0"/>
                                                                                              <w:marTop w:val="0"/>
                                                                                              <w:marBottom w:val="0"/>
                                                                                              <w:divBdr>
                                                                                                <w:top w:val="none" w:sz="0" w:space="0" w:color="auto"/>
                                                                                                <w:left w:val="none" w:sz="0" w:space="0" w:color="auto"/>
                                                                                                <w:bottom w:val="none" w:sz="0" w:space="0" w:color="auto"/>
                                                                                                <w:right w:val="none" w:sz="0" w:space="0" w:color="auto"/>
                                                                                              </w:divBdr>
                                                                                            </w:div>
                                                                                            <w:div w:id="234510229">
                                                                                              <w:marLeft w:val="0"/>
                                                                                              <w:marRight w:val="0"/>
                                                                                              <w:marTop w:val="0"/>
                                                                                              <w:marBottom w:val="0"/>
                                                                                              <w:divBdr>
                                                                                                <w:top w:val="none" w:sz="0" w:space="0" w:color="auto"/>
                                                                                                <w:left w:val="none" w:sz="0" w:space="0" w:color="auto"/>
                                                                                                <w:bottom w:val="none" w:sz="0" w:space="0" w:color="auto"/>
                                                                                                <w:right w:val="none" w:sz="0" w:space="0" w:color="auto"/>
                                                                                              </w:divBdr>
                                                                                            </w:div>
                                                                                            <w:div w:id="99572527">
                                                                                              <w:marLeft w:val="0"/>
                                                                                              <w:marRight w:val="0"/>
                                                                                              <w:marTop w:val="0"/>
                                                                                              <w:marBottom w:val="0"/>
                                                                                              <w:divBdr>
                                                                                                <w:top w:val="none" w:sz="0" w:space="0" w:color="auto"/>
                                                                                                <w:left w:val="none" w:sz="0" w:space="0" w:color="auto"/>
                                                                                                <w:bottom w:val="none" w:sz="0" w:space="0" w:color="auto"/>
                                                                                                <w:right w:val="none" w:sz="0" w:space="0" w:color="auto"/>
                                                                                              </w:divBdr>
                                                                                            </w:div>
                                                                                            <w:div w:id="830873431">
                                                                                              <w:marLeft w:val="0"/>
                                                                                              <w:marRight w:val="0"/>
                                                                                              <w:marTop w:val="0"/>
                                                                                              <w:marBottom w:val="0"/>
                                                                                              <w:divBdr>
                                                                                                <w:top w:val="none" w:sz="0" w:space="0" w:color="auto"/>
                                                                                                <w:left w:val="none" w:sz="0" w:space="0" w:color="auto"/>
                                                                                                <w:bottom w:val="none" w:sz="0" w:space="0" w:color="auto"/>
                                                                                                <w:right w:val="none" w:sz="0" w:space="0" w:color="auto"/>
                                                                                              </w:divBdr>
                                                                                            </w:div>
                                                                                            <w:div w:id="1528903720">
                                                                                              <w:marLeft w:val="0"/>
                                                                                              <w:marRight w:val="0"/>
                                                                                              <w:marTop w:val="0"/>
                                                                                              <w:marBottom w:val="0"/>
                                                                                              <w:divBdr>
                                                                                                <w:top w:val="none" w:sz="0" w:space="0" w:color="auto"/>
                                                                                                <w:left w:val="none" w:sz="0" w:space="0" w:color="auto"/>
                                                                                                <w:bottom w:val="none" w:sz="0" w:space="0" w:color="auto"/>
                                                                                                <w:right w:val="none" w:sz="0" w:space="0" w:color="auto"/>
                                                                                              </w:divBdr>
                                                                                            </w:div>
                                                                                            <w:div w:id="1657684345">
                                                                                              <w:marLeft w:val="0"/>
                                                                                              <w:marRight w:val="0"/>
                                                                                              <w:marTop w:val="0"/>
                                                                                              <w:marBottom w:val="0"/>
                                                                                              <w:divBdr>
                                                                                                <w:top w:val="none" w:sz="0" w:space="0" w:color="auto"/>
                                                                                                <w:left w:val="none" w:sz="0" w:space="0" w:color="auto"/>
                                                                                                <w:bottom w:val="none" w:sz="0" w:space="0" w:color="auto"/>
                                                                                                <w:right w:val="none" w:sz="0" w:space="0" w:color="auto"/>
                                                                                              </w:divBdr>
                                                                                            </w:div>
                                                                                            <w:div w:id="1350566359">
                                                                                              <w:marLeft w:val="0"/>
                                                                                              <w:marRight w:val="0"/>
                                                                                              <w:marTop w:val="0"/>
                                                                                              <w:marBottom w:val="0"/>
                                                                                              <w:divBdr>
                                                                                                <w:top w:val="none" w:sz="0" w:space="0" w:color="auto"/>
                                                                                                <w:left w:val="none" w:sz="0" w:space="0" w:color="auto"/>
                                                                                                <w:bottom w:val="none" w:sz="0" w:space="0" w:color="auto"/>
                                                                                                <w:right w:val="none" w:sz="0" w:space="0" w:color="auto"/>
                                                                                              </w:divBdr>
                                                                                            </w:div>
                                                                                            <w:div w:id="404305109">
                                                                                              <w:marLeft w:val="0"/>
                                                                                              <w:marRight w:val="0"/>
                                                                                              <w:marTop w:val="0"/>
                                                                                              <w:marBottom w:val="0"/>
                                                                                              <w:divBdr>
                                                                                                <w:top w:val="none" w:sz="0" w:space="0" w:color="auto"/>
                                                                                                <w:left w:val="none" w:sz="0" w:space="0" w:color="auto"/>
                                                                                                <w:bottom w:val="none" w:sz="0" w:space="0" w:color="auto"/>
                                                                                                <w:right w:val="none" w:sz="0" w:space="0" w:color="auto"/>
                                                                                              </w:divBdr>
                                                                                            </w:div>
                                                                                            <w:div w:id="1596936720">
                                                                                              <w:marLeft w:val="0"/>
                                                                                              <w:marRight w:val="0"/>
                                                                                              <w:marTop w:val="0"/>
                                                                                              <w:marBottom w:val="0"/>
                                                                                              <w:divBdr>
                                                                                                <w:top w:val="none" w:sz="0" w:space="0" w:color="auto"/>
                                                                                                <w:left w:val="none" w:sz="0" w:space="0" w:color="auto"/>
                                                                                                <w:bottom w:val="none" w:sz="0" w:space="0" w:color="auto"/>
                                                                                                <w:right w:val="none" w:sz="0" w:space="0" w:color="auto"/>
                                                                                              </w:divBdr>
                                                                                            </w:div>
                                                                                            <w:div w:id="1601254322">
                                                                                              <w:marLeft w:val="0"/>
                                                                                              <w:marRight w:val="0"/>
                                                                                              <w:marTop w:val="0"/>
                                                                                              <w:marBottom w:val="0"/>
                                                                                              <w:divBdr>
                                                                                                <w:top w:val="none" w:sz="0" w:space="0" w:color="auto"/>
                                                                                                <w:left w:val="none" w:sz="0" w:space="0" w:color="auto"/>
                                                                                                <w:bottom w:val="none" w:sz="0" w:space="0" w:color="auto"/>
                                                                                                <w:right w:val="none" w:sz="0" w:space="0" w:color="auto"/>
                                                                                              </w:divBdr>
                                                                                            </w:div>
                                                                                            <w:div w:id="1132822117">
                                                                                              <w:marLeft w:val="0"/>
                                                                                              <w:marRight w:val="0"/>
                                                                                              <w:marTop w:val="0"/>
                                                                                              <w:marBottom w:val="0"/>
                                                                                              <w:divBdr>
                                                                                                <w:top w:val="none" w:sz="0" w:space="0" w:color="auto"/>
                                                                                                <w:left w:val="none" w:sz="0" w:space="0" w:color="auto"/>
                                                                                                <w:bottom w:val="none" w:sz="0" w:space="0" w:color="auto"/>
                                                                                                <w:right w:val="none" w:sz="0" w:space="0" w:color="auto"/>
                                                                                              </w:divBdr>
                                                                                            </w:div>
                                                                                            <w:div w:id="120349625">
                                                                                              <w:marLeft w:val="0"/>
                                                                                              <w:marRight w:val="0"/>
                                                                                              <w:marTop w:val="0"/>
                                                                                              <w:marBottom w:val="0"/>
                                                                                              <w:divBdr>
                                                                                                <w:top w:val="none" w:sz="0" w:space="0" w:color="auto"/>
                                                                                                <w:left w:val="none" w:sz="0" w:space="0" w:color="auto"/>
                                                                                                <w:bottom w:val="none" w:sz="0" w:space="0" w:color="auto"/>
                                                                                                <w:right w:val="none" w:sz="0" w:space="0" w:color="auto"/>
                                                                                              </w:divBdr>
                                                                                            </w:div>
                                                                                            <w:div w:id="1499618316">
                                                                                              <w:marLeft w:val="0"/>
                                                                                              <w:marRight w:val="0"/>
                                                                                              <w:marTop w:val="0"/>
                                                                                              <w:marBottom w:val="0"/>
                                                                                              <w:divBdr>
                                                                                                <w:top w:val="none" w:sz="0" w:space="0" w:color="auto"/>
                                                                                                <w:left w:val="none" w:sz="0" w:space="0" w:color="auto"/>
                                                                                                <w:bottom w:val="none" w:sz="0" w:space="0" w:color="auto"/>
                                                                                                <w:right w:val="none" w:sz="0" w:space="0" w:color="auto"/>
                                                                                              </w:divBdr>
                                                                                            </w:div>
                                                                                            <w:div w:id="1606304996">
                                                                                              <w:marLeft w:val="0"/>
                                                                                              <w:marRight w:val="0"/>
                                                                                              <w:marTop w:val="0"/>
                                                                                              <w:marBottom w:val="0"/>
                                                                                              <w:divBdr>
                                                                                                <w:top w:val="none" w:sz="0" w:space="0" w:color="auto"/>
                                                                                                <w:left w:val="none" w:sz="0" w:space="0" w:color="auto"/>
                                                                                                <w:bottom w:val="none" w:sz="0" w:space="0" w:color="auto"/>
                                                                                                <w:right w:val="none" w:sz="0" w:space="0" w:color="auto"/>
                                                                                              </w:divBdr>
                                                                                            </w:div>
                                                                                            <w:div w:id="2018606137">
                                                                                              <w:marLeft w:val="0"/>
                                                                                              <w:marRight w:val="0"/>
                                                                                              <w:marTop w:val="0"/>
                                                                                              <w:marBottom w:val="0"/>
                                                                                              <w:divBdr>
                                                                                                <w:top w:val="none" w:sz="0" w:space="0" w:color="auto"/>
                                                                                                <w:left w:val="none" w:sz="0" w:space="0" w:color="auto"/>
                                                                                                <w:bottom w:val="none" w:sz="0" w:space="0" w:color="auto"/>
                                                                                                <w:right w:val="none" w:sz="0" w:space="0" w:color="auto"/>
                                                                                              </w:divBdr>
                                                                                            </w:div>
                                                                                            <w:div w:id="1116483373">
                                                                                              <w:marLeft w:val="0"/>
                                                                                              <w:marRight w:val="0"/>
                                                                                              <w:marTop w:val="0"/>
                                                                                              <w:marBottom w:val="0"/>
                                                                                              <w:divBdr>
                                                                                                <w:top w:val="none" w:sz="0" w:space="0" w:color="auto"/>
                                                                                                <w:left w:val="none" w:sz="0" w:space="0" w:color="auto"/>
                                                                                                <w:bottom w:val="none" w:sz="0" w:space="0" w:color="auto"/>
                                                                                                <w:right w:val="none" w:sz="0" w:space="0" w:color="auto"/>
                                                                                              </w:divBdr>
                                                                                            </w:div>
                                                                                            <w:div w:id="1579561386">
                                                                                              <w:marLeft w:val="0"/>
                                                                                              <w:marRight w:val="0"/>
                                                                                              <w:marTop w:val="0"/>
                                                                                              <w:marBottom w:val="0"/>
                                                                                              <w:divBdr>
                                                                                                <w:top w:val="none" w:sz="0" w:space="0" w:color="auto"/>
                                                                                                <w:left w:val="none" w:sz="0" w:space="0" w:color="auto"/>
                                                                                                <w:bottom w:val="none" w:sz="0" w:space="0" w:color="auto"/>
                                                                                                <w:right w:val="none" w:sz="0" w:space="0" w:color="auto"/>
                                                                                              </w:divBdr>
                                                                                            </w:div>
                                                                                            <w:div w:id="1700738455">
                                                                                              <w:marLeft w:val="0"/>
                                                                                              <w:marRight w:val="0"/>
                                                                                              <w:marTop w:val="0"/>
                                                                                              <w:marBottom w:val="0"/>
                                                                                              <w:divBdr>
                                                                                                <w:top w:val="none" w:sz="0" w:space="0" w:color="auto"/>
                                                                                                <w:left w:val="none" w:sz="0" w:space="0" w:color="auto"/>
                                                                                                <w:bottom w:val="none" w:sz="0" w:space="0" w:color="auto"/>
                                                                                                <w:right w:val="none" w:sz="0" w:space="0" w:color="auto"/>
                                                                                              </w:divBdr>
                                                                                            </w:div>
                                                                                            <w:div w:id="15234991">
                                                                                              <w:marLeft w:val="0"/>
                                                                                              <w:marRight w:val="0"/>
                                                                                              <w:marTop w:val="0"/>
                                                                                              <w:marBottom w:val="0"/>
                                                                                              <w:divBdr>
                                                                                                <w:top w:val="none" w:sz="0" w:space="0" w:color="auto"/>
                                                                                                <w:left w:val="none" w:sz="0" w:space="0" w:color="auto"/>
                                                                                                <w:bottom w:val="none" w:sz="0" w:space="0" w:color="auto"/>
                                                                                                <w:right w:val="none" w:sz="0" w:space="0" w:color="auto"/>
                                                                                              </w:divBdr>
                                                                                            </w:div>
                                                                                            <w:div w:id="566570640">
                                                                                              <w:marLeft w:val="0"/>
                                                                                              <w:marRight w:val="0"/>
                                                                                              <w:marTop w:val="0"/>
                                                                                              <w:marBottom w:val="0"/>
                                                                                              <w:divBdr>
                                                                                                <w:top w:val="none" w:sz="0" w:space="0" w:color="auto"/>
                                                                                                <w:left w:val="none" w:sz="0" w:space="0" w:color="auto"/>
                                                                                                <w:bottom w:val="none" w:sz="0" w:space="0" w:color="auto"/>
                                                                                                <w:right w:val="none" w:sz="0" w:space="0" w:color="auto"/>
                                                                                              </w:divBdr>
                                                                                            </w:div>
                                                                                            <w:div w:id="1554006020">
                                                                                              <w:marLeft w:val="0"/>
                                                                                              <w:marRight w:val="0"/>
                                                                                              <w:marTop w:val="0"/>
                                                                                              <w:marBottom w:val="0"/>
                                                                                              <w:divBdr>
                                                                                                <w:top w:val="none" w:sz="0" w:space="0" w:color="auto"/>
                                                                                                <w:left w:val="none" w:sz="0" w:space="0" w:color="auto"/>
                                                                                                <w:bottom w:val="none" w:sz="0" w:space="0" w:color="auto"/>
                                                                                                <w:right w:val="none" w:sz="0" w:space="0" w:color="auto"/>
                                                                                              </w:divBdr>
                                                                                            </w:div>
                                                                                            <w:div w:id="104542937">
                                                                                              <w:marLeft w:val="0"/>
                                                                                              <w:marRight w:val="0"/>
                                                                                              <w:marTop w:val="0"/>
                                                                                              <w:marBottom w:val="0"/>
                                                                                              <w:divBdr>
                                                                                                <w:top w:val="none" w:sz="0" w:space="0" w:color="auto"/>
                                                                                                <w:left w:val="none" w:sz="0" w:space="0" w:color="auto"/>
                                                                                                <w:bottom w:val="none" w:sz="0" w:space="0" w:color="auto"/>
                                                                                                <w:right w:val="none" w:sz="0" w:space="0" w:color="auto"/>
                                                                                              </w:divBdr>
                                                                                            </w:div>
                                                                                            <w:div w:id="978878425">
                                                                                              <w:marLeft w:val="0"/>
                                                                                              <w:marRight w:val="0"/>
                                                                                              <w:marTop w:val="0"/>
                                                                                              <w:marBottom w:val="0"/>
                                                                                              <w:divBdr>
                                                                                                <w:top w:val="none" w:sz="0" w:space="0" w:color="auto"/>
                                                                                                <w:left w:val="none" w:sz="0" w:space="0" w:color="auto"/>
                                                                                                <w:bottom w:val="none" w:sz="0" w:space="0" w:color="auto"/>
                                                                                                <w:right w:val="none" w:sz="0" w:space="0" w:color="auto"/>
                                                                                              </w:divBdr>
                                                                                            </w:div>
                                                                                            <w:div w:id="1238124624">
                                                                                              <w:marLeft w:val="0"/>
                                                                                              <w:marRight w:val="0"/>
                                                                                              <w:marTop w:val="0"/>
                                                                                              <w:marBottom w:val="0"/>
                                                                                              <w:divBdr>
                                                                                                <w:top w:val="none" w:sz="0" w:space="0" w:color="auto"/>
                                                                                                <w:left w:val="none" w:sz="0" w:space="0" w:color="auto"/>
                                                                                                <w:bottom w:val="none" w:sz="0" w:space="0" w:color="auto"/>
                                                                                                <w:right w:val="none" w:sz="0" w:space="0" w:color="auto"/>
                                                                                              </w:divBdr>
                                                                                            </w:div>
                                                                                            <w:div w:id="1384207222">
                                                                                              <w:marLeft w:val="0"/>
                                                                                              <w:marRight w:val="0"/>
                                                                                              <w:marTop w:val="0"/>
                                                                                              <w:marBottom w:val="0"/>
                                                                                              <w:divBdr>
                                                                                                <w:top w:val="none" w:sz="0" w:space="0" w:color="auto"/>
                                                                                                <w:left w:val="none" w:sz="0" w:space="0" w:color="auto"/>
                                                                                                <w:bottom w:val="none" w:sz="0" w:space="0" w:color="auto"/>
                                                                                                <w:right w:val="none" w:sz="0" w:space="0" w:color="auto"/>
                                                                                              </w:divBdr>
                                                                                            </w:div>
                                                                                            <w:div w:id="1960407300">
                                                                                              <w:marLeft w:val="0"/>
                                                                                              <w:marRight w:val="0"/>
                                                                                              <w:marTop w:val="0"/>
                                                                                              <w:marBottom w:val="0"/>
                                                                                              <w:divBdr>
                                                                                                <w:top w:val="none" w:sz="0" w:space="0" w:color="auto"/>
                                                                                                <w:left w:val="none" w:sz="0" w:space="0" w:color="auto"/>
                                                                                                <w:bottom w:val="none" w:sz="0" w:space="0" w:color="auto"/>
                                                                                                <w:right w:val="none" w:sz="0" w:space="0" w:color="auto"/>
                                                                                              </w:divBdr>
                                                                                            </w:div>
                                                                                            <w:div w:id="1488934306">
                                                                                              <w:marLeft w:val="0"/>
                                                                                              <w:marRight w:val="0"/>
                                                                                              <w:marTop w:val="0"/>
                                                                                              <w:marBottom w:val="0"/>
                                                                                              <w:divBdr>
                                                                                                <w:top w:val="none" w:sz="0" w:space="0" w:color="auto"/>
                                                                                                <w:left w:val="none" w:sz="0" w:space="0" w:color="auto"/>
                                                                                                <w:bottom w:val="none" w:sz="0" w:space="0" w:color="auto"/>
                                                                                                <w:right w:val="none" w:sz="0" w:space="0" w:color="auto"/>
                                                                                              </w:divBdr>
                                                                                            </w:div>
                                                                                            <w:div w:id="1352491805">
                                                                                              <w:marLeft w:val="0"/>
                                                                                              <w:marRight w:val="0"/>
                                                                                              <w:marTop w:val="0"/>
                                                                                              <w:marBottom w:val="0"/>
                                                                                              <w:divBdr>
                                                                                                <w:top w:val="none" w:sz="0" w:space="0" w:color="auto"/>
                                                                                                <w:left w:val="none" w:sz="0" w:space="0" w:color="auto"/>
                                                                                                <w:bottom w:val="none" w:sz="0" w:space="0" w:color="auto"/>
                                                                                                <w:right w:val="none" w:sz="0" w:space="0" w:color="auto"/>
                                                                                              </w:divBdr>
                                                                                            </w:div>
                                                                                            <w:div w:id="1973826042">
                                                                                              <w:marLeft w:val="0"/>
                                                                                              <w:marRight w:val="0"/>
                                                                                              <w:marTop w:val="0"/>
                                                                                              <w:marBottom w:val="0"/>
                                                                                              <w:divBdr>
                                                                                                <w:top w:val="none" w:sz="0" w:space="0" w:color="auto"/>
                                                                                                <w:left w:val="none" w:sz="0" w:space="0" w:color="auto"/>
                                                                                                <w:bottom w:val="none" w:sz="0" w:space="0" w:color="auto"/>
                                                                                                <w:right w:val="none" w:sz="0" w:space="0" w:color="auto"/>
                                                                                              </w:divBdr>
                                                                                            </w:div>
                                                                                            <w:div w:id="1628117985">
                                                                                              <w:marLeft w:val="0"/>
                                                                                              <w:marRight w:val="0"/>
                                                                                              <w:marTop w:val="0"/>
                                                                                              <w:marBottom w:val="0"/>
                                                                                              <w:divBdr>
                                                                                                <w:top w:val="none" w:sz="0" w:space="0" w:color="auto"/>
                                                                                                <w:left w:val="none" w:sz="0" w:space="0" w:color="auto"/>
                                                                                                <w:bottom w:val="none" w:sz="0" w:space="0" w:color="auto"/>
                                                                                                <w:right w:val="none" w:sz="0" w:space="0" w:color="auto"/>
                                                                                              </w:divBdr>
                                                                                            </w:div>
                                                                                            <w:div w:id="642319392">
                                                                                              <w:marLeft w:val="0"/>
                                                                                              <w:marRight w:val="0"/>
                                                                                              <w:marTop w:val="0"/>
                                                                                              <w:marBottom w:val="0"/>
                                                                                              <w:divBdr>
                                                                                                <w:top w:val="none" w:sz="0" w:space="0" w:color="auto"/>
                                                                                                <w:left w:val="none" w:sz="0" w:space="0" w:color="auto"/>
                                                                                                <w:bottom w:val="none" w:sz="0" w:space="0" w:color="auto"/>
                                                                                                <w:right w:val="none" w:sz="0" w:space="0" w:color="auto"/>
                                                                                              </w:divBdr>
                                                                                            </w:div>
                                                                                            <w:div w:id="1088649381">
                                                                                              <w:marLeft w:val="0"/>
                                                                                              <w:marRight w:val="0"/>
                                                                                              <w:marTop w:val="0"/>
                                                                                              <w:marBottom w:val="0"/>
                                                                                              <w:divBdr>
                                                                                                <w:top w:val="none" w:sz="0" w:space="0" w:color="auto"/>
                                                                                                <w:left w:val="none" w:sz="0" w:space="0" w:color="auto"/>
                                                                                                <w:bottom w:val="none" w:sz="0" w:space="0" w:color="auto"/>
                                                                                                <w:right w:val="none" w:sz="0" w:space="0" w:color="auto"/>
                                                                                              </w:divBdr>
                                                                                            </w:div>
                                                                                            <w:div w:id="5056156">
                                                                                              <w:marLeft w:val="0"/>
                                                                                              <w:marRight w:val="0"/>
                                                                                              <w:marTop w:val="0"/>
                                                                                              <w:marBottom w:val="0"/>
                                                                                              <w:divBdr>
                                                                                                <w:top w:val="none" w:sz="0" w:space="0" w:color="auto"/>
                                                                                                <w:left w:val="none" w:sz="0" w:space="0" w:color="auto"/>
                                                                                                <w:bottom w:val="none" w:sz="0" w:space="0" w:color="auto"/>
                                                                                                <w:right w:val="none" w:sz="0" w:space="0" w:color="auto"/>
                                                                                              </w:divBdr>
                                                                                            </w:div>
                                                                                            <w:div w:id="1041856606">
                                                                                              <w:marLeft w:val="0"/>
                                                                                              <w:marRight w:val="0"/>
                                                                                              <w:marTop w:val="0"/>
                                                                                              <w:marBottom w:val="0"/>
                                                                                              <w:divBdr>
                                                                                                <w:top w:val="none" w:sz="0" w:space="0" w:color="auto"/>
                                                                                                <w:left w:val="none" w:sz="0" w:space="0" w:color="auto"/>
                                                                                                <w:bottom w:val="none" w:sz="0" w:space="0" w:color="auto"/>
                                                                                                <w:right w:val="none" w:sz="0" w:space="0" w:color="auto"/>
                                                                                              </w:divBdr>
                                                                                            </w:div>
                                                                                            <w:div w:id="1238176378">
                                                                                              <w:marLeft w:val="0"/>
                                                                                              <w:marRight w:val="0"/>
                                                                                              <w:marTop w:val="0"/>
                                                                                              <w:marBottom w:val="0"/>
                                                                                              <w:divBdr>
                                                                                                <w:top w:val="none" w:sz="0" w:space="0" w:color="auto"/>
                                                                                                <w:left w:val="none" w:sz="0" w:space="0" w:color="auto"/>
                                                                                                <w:bottom w:val="none" w:sz="0" w:space="0" w:color="auto"/>
                                                                                                <w:right w:val="none" w:sz="0" w:space="0" w:color="auto"/>
                                                                                              </w:divBdr>
                                                                                            </w:div>
                                                                                            <w:div w:id="1724063003">
                                                                                              <w:marLeft w:val="0"/>
                                                                                              <w:marRight w:val="0"/>
                                                                                              <w:marTop w:val="0"/>
                                                                                              <w:marBottom w:val="0"/>
                                                                                              <w:divBdr>
                                                                                                <w:top w:val="none" w:sz="0" w:space="0" w:color="auto"/>
                                                                                                <w:left w:val="none" w:sz="0" w:space="0" w:color="auto"/>
                                                                                                <w:bottom w:val="none" w:sz="0" w:space="0" w:color="auto"/>
                                                                                                <w:right w:val="none" w:sz="0" w:space="0" w:color="auto"/>
                                                                                              </w:divBdr>
                                                                                            </w:div>
                                                                                            <w:div w:id="454058130">
                                                                                              <w:marLeft w:val="0"/>
                                                                                              <w:marRight w:val="0"/>
                                                                                              <w:marTop w:val="0"/>
                                                                                              <w:marBottom w:val="0"/>
                                                                                              <w:divBdr>
                                                                                                <w:top w:val="none" w:sz="0" w:space="0" w:color="auto"/>
                                                                                                <w:left w:val="none" w:sz="0" w:space="0" w:color="auto"/>
                                                                                                <w:bottom w:val="none" w:sz="0" w:space="0" w:color="auto"/>
                                                                                                <w:right w:val="none" w:sz="0" w:space="0" w:color="auto"/>
                                                                                              </w:divBdr>
                                                                                            </w:div>
                                                                                            <w:div w:id="1503281923">
                                                                                              <w:marLeft w:val="0"/>
                                                                                              <w:marRight w:val="0"/>
                                                                                              <w:marTop w:val="0"/>
                                                                                              <w:marBottom w:val="0"/>
                                                                                              <w:divBdr>
                                                                                                <w:top w:val="none" w:sz="0" w:space="0" w:color="auto"/>
                                                                                                <w:left w:val="none" w:sz="0" w:space="0" w:color="auto"/>
                                                                                                <w:bottom w:val="none" w:sz="0" w:space="0" w:color="auto"/>
                                                                                                <w:right w:val="none" w:sz="0" w:space="0" w:color="auto"/>
                                                                                              </w:divBdr>
                                                                                            </w:div>
                                                                                            <w:div w:id="1607880757">
                                                                                              <w:marLeft w:val="0"/>
                                                                                              <w:marRight w:val="0"/>
                                                                                              <w:marTop w:val="0"/>
                                                                                              <w:marBottom w:val="0"/>
                                                                                              <w:divBdr>
                                                                                                <w:top w:val="none" w:sz="0" w:space="0" w:color="auto"/>
                                                                                                <w:left w:val="none" w:sz="0" w:space="0" w:color="auto"/>
                                                                                                <w:bottom w:val="none" w:sz="0" w:space="0" w:color="auto"/>
                                                                                                <w:right w:val="none" w:sz="0" w:space="0" w:color="auto"/>
                                                                                              </w:divBdr>
                                                                                            </w:div>
                                                                                            <w:div w:id="752318414">
                                                                                              <w:marLeft w:val="0"/>
                                                                                              <w:marRight w:val="0"/>
                                                                                              <w:marTop w:val="0"/>
                                                                                              <w:marBottom w:val="0"/>
                                                                                              <w:divBdr>
                                                                                                <w:top w:val="none" w:sz="0" w:space="0" w:color="auto"/>
                                                                                                <w:left w:val="none" w:sz="0" w:space="0" w:color="auto"/>
                                                                                                <w:bottom w:val="none" w:sz="0" w:space="0" w:color="auto"/>
                                                                                                <w:right w:val="none" w:sz="0" w:space="0" w:color="auto"/>
                                                                                              </w:divBdr>
                                                                                            </w:div>
                                                                                            <w:div w:id="1383360218">
                                                                                              <w:marLeft w:val="0"/>
                                                                                              <w:marRight w:val="0"/>
                                                                                              <w:marTop w:val="0"/>
                                                                                              <w:marBottom w:val="0"/>
                                                                                              <w:divBdr>
                                                                                                <w:top w:val="none" w:sz="0" w:space="0" w:color="auto"/>
                                                                                                <w:left w:val="none" w:sz="0" w:space="0" w:color="auto"/>
                                                                                                <w:bottom w:val="none" w:sz="0" w:space="0" w:color="auto"/>
                                                                                                <w:right w:val="none" w:sz="0" w:space="0" w:color="auto"/>
                                                                                              </w:divBdr>
                                                                                            </w:div>
                                                                                            <w:div w:id="1416515890">
                                                                                              <w:marLeft w:val="0"/>
                                                                                              <w:marRight w:val="0"/>
                                                                                              <w:marTop w:val="0"/>
                                                                                              <w:marBottom w:val="0"/>
                                                                                              <w:divBdr>
                                                                                                <w:top w:val="none" w:sz="0" w:space="0" w:color="auto"/>
                                                                                                <w:left w:val="none" w:sz="0" w:space="0" w:color="auto"/>
                                                                                                <w:bottom w:val="none" w:sz="0" w:space="0" w:color="auto"/>
                                                                                                <w:right w:val="none" w:sz="0" w:space="0" w:color="auto"/>
                                                                                              </w:divBdr>
                                                                                            </w:div>
                                                                                            <w:div w:id="2044672476">
                                                                                              <w:marLeft w:val="0"/>
                                                                                              <w:marRight w:val="0"/>
                                                                                              <w:marTop w:val="0"/>
                                                                                              <w:marBottom w:val="0"/>
                                                                                              <w:divBdr>
                                                                                                <w:top w:val="none" w:sz="0" w:space="0" w:color="auto"/>
                                                                                                <w:left w:val="none" w:sz="0" w:space="0" w:color="auto"/>
                                                                                                <w:bottom w:val="none" w:sz="0" w:space="0" w:color="auto"/>
                                                                                                <w:right w:val="none" w:sz="0" w:space="0" w:color="auto"/>
                                                                                              </w:divBdr>
                                                                                            </w:div>
                                                                                            <w:div w:id="1405494991">
                                                                                              <w:marLeft w:val="0"/>
                                                                                              <w:marRight w:val="0"/>
                                                                                              <w:marTop w:val="0"/>
                                                                                              <w:marBottom w:val="0"/>
                                                                                              <w:divBdr>
                                                                                                <w:top w:val="none" w:sz="0" w:space="0" w:color="auto"/>
                                                                                                <w:left w:val="none" w:sz="0" w:space="0" w:color="auto"/>
                                                                                                <w:bottom w:val="none" w:sz="0" w:space="0" w:color="auto"/>
                                                                                                <w:right w:val="none" w:sz="0" w:space="0" w:color="auto"/>
                                                                                              </w:divBdr>
                                                                                            </w:div>
                                                                                            <w:div w:id="1736515195">
                                                                                              <w:marLeft w:val="0"/>
                                                                                              <w:marRight w:val="0"/>
                                                                                              <w:marTop w:val="0"/>
                                                                                              <w:marBottom w:val="0"/>
                                                                                              <w:divBdr>
                                                                                                <w:top w:val="none" w:sz="0" w:space="0" w:color="auto"/>
                                                                                                <w:left w:val="none" w:sz="0" w:space="0" w:color="auto"/>
                                                                                                <w:bottom w:val="none" w:sz="0" w:space="0" w:color="auto"/>
                                                                                                <w:right w:val="none" w:sz="0" w:space="0" w:color="auto"/>
                                                                                              </w:divBdr>
                                                                                            </w:div>
                                                                                            <w:div w:id="1949773004">
                                                                                              <w:marLeft w:val="0"/>
                                                                                              <w:marRight w:val="0"/>
                                                                                              <w:marTop w:val="0"/>
                                                                                              <w:marBottom w:val="0"/>
                                                                                              <w:divBdr>
                                                                                                <w:top w:val="none" w:sz="0" w:space="0" w:color="auto"/>
                                                                                                <w:left w:val="none" w:sz="0" w:space="0" w:color="auto"/>
                                                                                                <w:bottom w:val="none" w:sz="0" w:space="0" w:color="auto"/>
                                                                                                <w:right w:val="none" w:sz="0" w:space="0" w:color="auto"/>
                                                                                              </w:divBdr>
                                                                                            </w:div>
                                                                                            <w:div w:id="849639653">
                                                                                              <w:marLeft w:val="0"/>
                                                                                              <w:marRight w:val="0"/>
                                                                                              <w:marTop w:val="0"/>
                                                                                              <w:marBottom w:val="0"/>
                                                                                              <w:divBdr>
                                                                                                <w:top w:val="none" w:sz="0" w:space="0" w:color="auto"/>
                                                                                                <w:left w:val="none" w:sz="0" w:space="0" w:color="auto"/>
                                                                                                <w:bottom w:val="none" w:sz="0" w:space="0" w:color="auto"/>
                                                                                                <w:right w:val="none" w:sz="0" w:space="0" w:color="auto"/>
                                                                                              </w:divBdr>
                                                                                            </w:div>
                                                                                            <w:div w:id="180970648">
                                                                                              <w:marLeft w:val="0"/>
                                                                                              <w:marRight w:val="0"/>
                                                                                              <w:marTop w:val="0"/>
                                                                                              <w:marBottom w:val="0"/>
                                                                                              <w:divBdr>
                                                                                                <w:top w:val="none" w:sz="0" w:space="0" w:color="auto"/>
                                                                                                <w:left w:val="none" w:sz="0" w:space="0" w:color="auto"/>
                                                                                                <w:bottom w:val="none" w:sz="0" w:space="0" w:color="auto"/>
                                                                                                <w:right w:val="none" w:sz="0" w:space="0" w:color="auto"/>
                                                                                              </w:divBdr>
                                                                                            </w:div>
                                                                                            <w:div w:id="870264225">
                                                                                              <w:marLeft w:val="0"/>
                                                                                              <w:marRight w:val="0"/>
                                                                                              <w:marTop w:val="0"/>
                                                                                              <w:marBottom w:val="0"/>
                                                                                              <w:divBdr>
                                                                                                <w:top w:val="none" w:sz="0" w:space="0" w:color="auto"/>
                                                                                                <w:left w:val="none" w:sz="0" w:space="0" w:color="auto"/>
                                                                                                <w:bottom w:val="none" w:sz="0" w:space="0" w:color="auto"/>
                                                                                                <w:right w:val="none" w:sz="0" w:space="0" w:color="auto"/>
                                                                                              </w:divBdr>
                                                                                            </w:div>
                                                                                            <w:div w:id="205485532">
                                                                                              <w:marLeft w:val="0"/>
                                                                                              <w:marRight w:val="0"/>
                                                                                              <w:marTop w:val="0"/>
                                                                                              <w:marBottom w:val="0"/>
                                                                                              <w:divBdr>
                                                                                                <w:top w:val="none" w:sz="0" w:space="0" w:color="auto"/>
                                                                                                <w:left w:val="none" w:sz="0" w:space="0" w:color="auto"/>
                                                                                                <w:bottom w:val="none" w:sz="0" w:space="0" w:color="auto"/>
                                                                                                <w:right w:val="none" w:sz="0" w:space="0" w:color="auto"/>
                                                                                              </w:divBdr>
                                                                                            </w:div>
                                                                                            <w:div w:id="913903438">
                                                                                              <w:marLeft w:val="0"/>
                                                                                              <w:marRight w:val="0"/>
                                                                                              <w:marTop w:val="0"/>
                                                                                              <w:marBottom w:val="0"/>
                                                                                              <w:divBdr>
                                                                                                <w:top w:val="none" w:sz="0" w:space="0" w:color="auto"/>
                                                                                                <w:left w:val="none" w:sz="0" w:space="0" w:color="auto"/>
                                                                                                <w:bottom w:val="none" w:sz="0" w:space="0" w:color="auto"/>
                                                                                                <w:right w:val="none" w:sz="0" w:space="0" w:color="auto"/>
                                                                                              </w:divBdr>
                                                                                            </w:div>
                                                                                            <w:div w:id="817770067">
                                                                                              <w:marLeft w:val="0"/>
                                                                                              <w:marRight w:val="0"/>
                                                                                              <w:marTop w:val="0"/>
                                                                                              <w:marBottom w:val="0"/>
                                                                                              <w:divBdr>
                                                                                                <w:top w:val="none" w:sz="0" w:space="0" w:color="auto"/>
                                                                                                <w:left w:val="none" w:sz="0" w:space="0" w:color="auto"/>
                                                                                                <w:bottom w:val="none" w:sz="0" w:space="0" w:color="auto"/>
                                                                                                <w:right w:val="none" w:sz="0" w:space="0" w:color="auto"/>
                                                                                              </w:divBdr>
                                                                                            </w:div>
                                                                                            <w:div w:id="925726921">
                                                                                              <w:marLeft w:val="0"/>
                                                                                              <w:marRight w:val="0"/>
                                                                                              <w:marTop w:val="0"/>
                                                                                              <w:marBottom w:val="0"/>
                                                                                              <w:divBdr>
                                                                                                <w:top w:val="none" w:sz="0" w:space="0" w:color="auto"/>
                                                                                                <w:left w:val="none" w:sz="0" w:space="0" w:color="auto"/>
                                                                                                <w:bottom w:val="none" w:sz="0" w:space="0" w:color="auto"/>
                                                                                                <w:right w:val="none" w:sz="0" w:space="0" w:color="auto"/>
                                                                                              </w:divBdr>
                                                                                            </w:div>
                                                                                            <w:div w:id="1686246884">
                                                                                              <w:marLeft w:val="0"/>
                                                                                              <w:marRight w:val="0"/>
                                                                                              <w:marTop w:val="0"/>
                                                                                              <w:marBottom w:val="0"/>
                                                                                              <w:divBdr>
                                                                                                <w:top w:val="none" w:sz="0" w:space="0" w:color="auto"/>
                                                                                                <w:left w:val="none" w:sz="0" w:space="0" w:color="auto"/>
                                                                                                <w:bottom w:val="none" w:sz="0" w:space="0" w:color="auto"/>
                                                                                                <w:right w:val="none" w:sz="0" w:space="0" w:color="auto"/>
                                                                                              </w:divBdr>
                                                                                            </w:div>
                                                                                            <w:div w:id="1454668991">
                                                                                              <w:marLeft w:val="0"/>
                                                                                              <w:marRight w:val="0"/>
                                                                                              <w:marTop w:val="0"/>
                                                                                              <w:marBottom w:val="0"/>
                                                                                              <w:divBdr>
                                                                                                <w:top w:val="none" w:sz="0" w:space="0" w:color="auto"/>
                                                                                                <w:left w:val="none" w:sz="0" w:space="0" w:color="auto"/>
                                                                                                <w:bottom w:val="none" w:sz="0" w:space="0" w:color="auto"/>
                                                                                                <w:right w:val="none" w:sz="0" w:space="0" w:color="auto"/>
                                                                                              </w:divBdr>
                                                                                            </w:div>
                                                                                            <w:div w:id="1298295506">
                                                                                              <w:marLeft w:val="0"/>
                                                                                              <w:marRight w:val="0"/>
                                                                                              <w:marTop w:val="0"/>
                                                                                              <w:marBottom w:val="0"/>
                                                                                              <w:divBdr>
                                                                                                <w:top w:val="none" w:sz="0" w:space="0" w:color="auto"/>
                                                                                                <w:left w:val="none" w:sz="0" w:space="0" w:color="auto"/>
                                                                                                <w:bottom w:val="none" w:sz="0" w:space="0" w:color="auto"/>
                                                                                                <w:right w:val="none" w:sz="0" w:space="0" w:color="auto"/>
                                                                                              </w:divBdr>
                                                                                            </w:div>
                                                                                            <w:div w:id="297565385">
                                                                                              <w:marLeft w:val="0"/>
                                                                                              <w:marRight w:val="0"/>
                                                                                              <w:marTop w:val="0"/>
                                                                                              <w:marBottom w:val="0"/>
                                                                                              <w:divBdr>
                                                                                                <w:top w:val="none" w:sz="0" w:space="0" w:color="auto"/>
                                                                                                <w:left w:val="none" w:sz="0" w:space="0" w:color="auto"/>
                                                                                                <w:bottom w:val="none" w:sz="0" w:space="0" w:color="auto"/>
                                                                                                <w:right w:val="none" w:sz="0" w:space="0" w:color="auto"/>
                                                                                              </w:divBdr>
                                                                                            </w:div>
                                                                                            <w:div w:id="1788502939">
                                                                                              <w:marLeft w:val="0"/>
                                                                                              <w:marRight w:val="0"/>
                                                                                              <w:marTop w:val="0"/>
                                                                                              <w:marBottom w:val="0"/>
                                                                                              <w:divBdr>
                                                                                                <w:top w:val="none" w:sz="0" w:space="0" w:color="auto"/>
                                                                                                <w:left w:val="none" w:sz="0" w:space="0" w:color="auto"/>
                                                                                                <w:bottom w:val="none" w:sz="0" w:space="0" w:color="auto"/>
                                                                                                <w:right w:val="none" w:sz="0" w:space="0" w:color="auto"/>
                                                                                              </w:divBdr>
                                                                                            </w:div>
                                                                                            <w:div w:id="1251037826">
                                                                                              <w:marLeft w:val="0"/>
                                                                                              <w:marRight w:val="0"/>
                                                                                              <w:marTop w:val="0"/>
                                                                                              <w:marBottom w:val="0"/>
                                                                                              <w:divBdr>
                                                                                                <w:top w:val="none" w:sz="0" w:space="0" w:color="auto"/>
                                                                                                <w:left w:val="none" w:sz="0" w:space="0" w:color="auto"/>
                                                                                                <w:bottom w:val="none" w:sz="0" w:space="0" w:color="auto"/>
                                                                                                <w:right w:val="none" w:sz="0" w:space="0" w:color="auto"/>
                                                                                              </w:divBdr>
                                                                                            </w:div>
                                                                                            <w:div w:id="1785614813">
                                                                                              <w:marLeft w:val="0"/>
                                                                                              <w:marRight w:val="0"/>
                                                                                              <w:marTop w:val="0"/>
                                                                                              <w:marBottom w:val="0"/>
                                                                                              <w:divBdr>
                                                                                                <w:top w:val="none" w:sz="0" w:space="0" w:color="auto"/>
                                                                                                <w:left w:val="none" w:sz="0" w:space="0" w:color="auto"/>
                                                                                                <w:bottom w:val="none" w:sz="0" w:space="0" w:color="auto"/>
                                                                                                <w:right w:val="none" w:sz="0" w:space="0" w:color="auto"/>
                                                                                              </w:divBdr>
                                                                                            </w:div>
                                                                                            <w:div w:id="1008828227">
                                                                                              <w:marLeft w:val="0"/>
                                                                                              <w:marRight w:val="0"/>
                                                                                              <w:marTop w:val="0"/>
                                                                                              <w:marBottom w:val="0"/>
                                                                                              <w:divBdr>
                                                                                                <w:top w:val="none" w:sz="0" w:space="0" w:color="auto"/>
                                                                                                <w:left w:val="none" w:sz="0" w:space="0" w:color="auto"/>
                                                                                                <w:bottom w:val="none" w:sz="0" w:space="0" w:color="auto"/>
                                                                                                <w:right w:val="none" w:sz="0" w:space="0" w:color="auto"/>
                                                                                              </w:divBdr>
                                                                                            </w:div>
                                                                                            <w:div w:id="1658722477">
                                                                                              <w:marLeft w:val="0"/>
                                                                                              <w:marRight w:val="0"/>
                                                                                              <w:marTop w:val="0"/>
                                                                                              <w:marBottom w:val="0"/>
                                                                                              <w:divBdr>
                                                                                                <w:top w:val="none" w:sz="0" w:space="0" w:color="auto"/>
                                                                                                <w:left w:val="none" w:sz="0" w:space="0" w:color="auto"/>
                                                                                                <w:bottom w:val="none" w:sz="0" w:space="0" w:color="auto"/>
                                                                                                <w:right w:val="none" w:sz="0" w:space="0" w:color="auto"/>
                                                                                              </w:divBdr>
                                                                                            </w:div>
                                                                                            <w:div w:id="620262218">
                                                                                              <w:marLeft w:val="0"/>
                                                                                              <w:marRight w:val="0"/>
                                                                                              <w:marTop w:val="0"/>
                                                                                              <w:marBottom w:val="0"/>
                                                                                              <w:divBdr>
                                                                                                <w:top w:val="none" w:sz="0" w:space="0" w:color="auto"/>
                                                                                                <w:left w:val="none" w:sz="0" w:space="0" w:color="auto"/>
                                                                                                <w:bottom w:val="none" w:sz="0" w:space="0" w:color="auto"/>
                                                                                                <w:right w:val="none" w:sz="0" w:space="0" w:color="auto"/>
                                                                                              </w:divBdr>
                                                                                            </w:div>
                                                                                            <w:div w:id="2076077870">
                                                                                              <w:marLeft w:val="0"/>
                                                                                              <w:marRight w:val="0"/>
                                                                                              <w:marTop w:val="0"/>
                                                                                              <w:marBottom w:val="0"/>
                                                                                              <w:divBdr>
                                                                                                <w:top w:val="none" w:sz="0" w:space="0" w:color="auto"/>
                                                                                                <w:left w:val="none" w:sz="0" w:space="0" w:color="auto"/>
                                                                                                <w:bottom w:val="none" w:sz="0" w:space="0" w:color="auto"/>
                                                                                                <w:right w:val="none" w:sz="0" w:space="0" w:color="auto"/>
                                                                                              </w:divBdr>
                                                                                            </w:div>
                                                                                            <w:div w:id="1396777303">
                                                                                              <w:marLeft w:val="0"/>
                                                                                              <w:marRight w:val="0"/>
                                                                                              <w:marTop w:val="0"/>
                                                                                              <w:marBottom w:val="0"/>
                                                                                              <w:divBdr>
                                                                                                <w:top w:val="none" w:sz="0" w:space="0" w:color="auto"/>
                                                                                                <w:left w:val="none" w:sz="0" w:space="0" w:color="auto"/>
                                                                                                <w:bottom w:val="none" w:sz="0" w:space="0" w:color="auto"/>
                                                                                                <w:right w:val="none" w:sz="0" w:space="0" w:color="auto"/>
                                                                                              </w:divBdr>
                                                                                            </w:div>
                                                                                            <w:div w:id="321784712">
                                                                                              <w:marLeft w:val="0"/>
                                                                                              <w:marRight w:val="0"/>
                                                                                              <w:marTop w:val="0"/>
                                                                                              <w:marBottom w:val="0"/>
                                                                                              <w:divBdr>
                                                                                                <w:top w:val="none" w:sz="0" w:space="0" w:color="auto"/>
                                                                                                <w:left w:val="none" w:sz="0" w:space="0" w:color="auto"/>
                                                                                                <w:bottom w:val="none" w:sz="0" w:space="0" w:color="auto"/>
                                                                                                <w:right w:val="none" w:sz="0" w:space="0" w:color="auto"/>
                                                                                              </w:divBdr>
                                                                                            </w:div>
                                                                                            <w:div w:id="1828091503">
                                                                                              <w:marLeft w:val="0"/>
                                                                                              <w:marRight w:val="0"/>
                                                                                              <w:marTop w:val="0"/>
                                                                                              <w:marBottom w:val="0"/>
                                                                                              <w:divBdr>
                                                                                                <w:top w:val="none" w:sz="0" w:space="0" w:color="auto"/>
                                                                                                <w:left w:val="none" w:sz="0" w:space="0" w:color="auto"/>
                                                                                                <w:bottom w:val="none" w:sz="0" w:space="0" w:color="auto"/>
                                                                                                <w:right w:val="none" w:sz="0" w:space="0" w:color="auto"/>
                                                                                              </w:divBdr>
                                                                                            </w:div>
                                                                                            <w:div w:id="900946324">
                                                                                              <w:marLeft w:val="0"/>
                                                                                              <w:marRight w:val="0"/>
                                                                                              <w:marTop w:val="0"/>
                                                                                              <w:marBottom w:val="0"/>
                                                                                              <w:divBdr>
                                                                                                <w:top w:val="none" w:sz="0" w:space="0" w:color="auto"/>
                                                                                                <w:left w:val="none" w:sz="0" w:space="0" w:color="auto"/>
                                                                                                <w:bottom w:val="none" w:sz="0" w:space="0" w:color="auto"/>
                                                                                                <w:right w:val="none" w:sz="0" w:space="0" w:color="auto"/>
                                                                                              </w:divBdr>
                                                                                            </w:div>
                                                                                            <w:div w:id="319189648">
                                                                                              <w:marLeft w:val="0"/>
                                                                                              <w:marRight w:val="0"/>
                                                                                              <w:marTop w:val="0"/>
                                                                                              <w:marBottom w:val="0"/>
                                                                                              <w:divBdr>
                                                                                                <w:top w:val="none" w:sz="0" w:space="0" w:color="auto"/>
                                                                                                <w:left w:val="none" w:sz="0" w:space="0" w:color="auto"/>
                                                                                                <w:bottom w:val="none" w:sz="0" w:space="0" w:color="auto"/>
                                                                                                <w:right w:val="none" w:sz="0" w:space="0" w:color="auto"/>
                                                                                              </w:divBdr>
                                                                                            </w:div>
                                                                                            <w:div w:id="874733648">
                                                                                              <w:marLeft w:val="0"/>
                                                                                              <w:marRight w:val="0"/>
                                                                                              <w:marTop w:val="0"/>
                                                                                              <w:marBottom w:val="0"/>
                                                                                              <w:divBdr>
                                                                                                <w:top w:val="none" w:sz="0" w:space="0" w:color="auto"/>
                                                                                                <w:left w:val="none" w:sz="0" w:space="0" w:color="auto"/>
                                                                                                <w:bottom w:val="none" w:sz="0" w:space="0" w:color="auto"/>
                                                                                                <w:right w:val="none" w:sz="0" w:space="0" w:color="auto"/>
                                                                                              </w:divBdr>
                                                                                            </w:div>
                                                                                            <w:div w:id="164786144">
                                                                                              <w:marLeft w:val="0"/>
                                                                                              <w:marRight w:val="0"/>
                                                                                              <w:marTop w:val="0"/>
                                                                                              <w:marBottom w:val="0"/>
                                                                                              <w:divBdr>
                                                                                                <w:top w:val="none" w:sz="0" w:space="0" w:color="auto"/>
                                                                                                <w:left w:val="none" w:sz="0" w:space="0" w:color="auto"/>
                                                                                                <w:bottom w:val="none" w:sz="0" w:space="0" w:color="auto"/>
                                                                                                <w:right w:val="none" w:sz="0" w:space="0" w:color="auto"/>
                                                                                              </w:divBdr>
                                                                                            </w:div>
                                                                                            <w:div w:id="468012262">
                                                                                              <w:marLeft w:val="0"/>
                                                                                              <w:marRight w:val="0"/>
                                                                                              <w:marTop w:val="0"/>
                                                                                              <w:marBottom w:val="0"/>
                                                                                              <w:divBdr>
                                                                                                <w:top w:val="none" w:sz="0" w:space="0" w:color="auto"/>
                                                                                                <w:left w:val="none" w:sz="0" w:space="0" w:color="auto"/>
                                                                                                <w:bottom w:val="none" w:sz="0" w:space="0" w:color="auto"/>
                                                                                                <w:right w:val="none" w:sz="0" w:space="0" w:color="auto"/>
                                                                                              </w:divBdr>
                                                                                            </w:div>
                                                                                            <w:div w:id="549998576">
                                                                                              <w:marLeft w:val="0"/>
                                                                                              <w:marRight w:val="0"/>
                                                                                              <w:marTop w:val="0"/>
                                                                                              <w:marBottom w:val="0"/>
                                                                                              <w:divBdr>
                                                                                                <w:top w:val="none" w:sz="0" w:space="0" w:color="auto"/>
                                                                                                <w:left w:val="none" w:sz="0" w:space="0" w:color="auto"/>
                                                                                                <w:bottom w:val="none" w:sz="0" w:space="0" w:color="auto"/>
                                                                                                <w:right w:val="none" w:sz="0" w:space="0" w:color="auto"/>
                                                                                              </w:divBdr>
                                                                                            </w:div>
                                                                                            <w:div w:id="1332219765">
                                                                                              <w:marLeft w:val="0"/>
                                                                                              <w:marRight w:val="0"/>
                                                                                              <w:marTop w:val="0"/>
                                                                                              <w:marBottom w:val="0"/>
                                                                                              <w:divBdr>
                                                                                                <w:top w:val="none" w:sz="0" w:space="0" w:color="auto"/>
                                                                                                <w:left w:val="none" w:sz="0" w:space="0" w:color="auto"/>
                                                                                                <w:bottom w:val="none" w:sz="0" w:space="0" w:color="auto"/>
                                                                                                <w:right w:val="none" w:sz="0" w:space="0" w:color="auto"/>
                                                                                              </w:divBdr>
                                                                                            </w:div>
                                                                                            <w:div w:id="2049182394">
                                                                                              <w:marLeft w:val="0"/>
                                                                                              <w:marRight w:val="0"/>
                                                                                              <w:marTop w:val="0"/>
                                                                                              <w:marBottom w:val="0"/>
                                                                                              <w:divBdr>
                                                                                                <w:top w:val="none" w:sz="0" w:space="0" w:color="auto"/>
                                                                                                <w:left w:val="none" w:sz="0" w:space="0" w:color="auto"/>
                                                                                                <w:bottom w:val="none" w:sz="0" w:space="0" w:color="auto"/>
                                                                                                <w:right w:val="none" w:sz="0" w:space="0" w:color="auto"/>
                                                                                              </w:divBdr>
                                                                                            </w:div>
                                                                                            <w:div w:id="532575453">
                                                                                              <w:marLeft w:val="0"/>
                                                                                              <w:marRight w:val="0"/>
                                                                                              <w:marTop w:val="0"/>
                                                                                              <w:marBottom w:val="0"/>
                                                                                              <w:divBdr>
                                                                                                <w:top w:val="none" w:sz="0" w:space="0" w:color="auto"/>
                                                                                                <w:left w:val="none" w:sz="0" w:space="0" w:color="auto"/>
                                                                                                <w:bottom w:val="none" w:sz="0" w:space="0" w:color="auto"/>
                                                                                                <w:right w:val="none" w:sz="0" w:space="0" w:color="auto"/>
                                                                                              </w:divBdr>
                                                                                            </w:div>
                                                                                            <w:div w:id="1535196528">
                                                                                              <w:marLeft w:val="0"/>
                                                                                              <w:marRight w:val="0"/>
                                                                                              <w:marTop w:val="0"/>
                                                                                              <w:marBottom w:val="0"/>
                                                                                              <w:divBdr>
                                                                                                <w:top w:val="none" w:sz="0" w:space="0" w:color="auto"/>
                                                                                                <w:left w:val="none" w:sz="0" w:space="0" w:color="auto"/>
                                                                                                <w:bottom w:val="none" w:sz="0" w:space="0" w:color="auto"/>
                                                                                                <w:right w:val="none" w:sz="0" w:space="0" w:color="auto"/>
                                                                                              </w:divBdr>
                                                                                            </w:div>
                                                                                            <w:div w:id="1196042269">
                                                                                              <w:marLeft w:val="0"/>
                                                                                              <w:marRight w:val="0"/>
                                                                                              <w:marTop w:val="0"/>
                                                                                              <w:marBottom w:val="0"/>
                                                                                              <w:divBdr>
                                                                                                <w:top w:val="none" w:sz="0" w:space="0" w:color="auto"/>
                                                                                                <w:left w:val="none" w:sz="0" w:space="0" w:color="auto"/>
                                                                                                <w:bottom w:val="none" w:sz="0" w:space="0" w:color="auto"/>
                                                                                                <w:right w:val="none" w:sz="0" w:space="0" w:color="auto"/>
                                                                                              </w:divBdr>
                                                                                              <w:divsChild>
                                                                                                <w:div w:id="79838215">
                                                                                                  <w:marLeft w:val="0"/>
                                                                                                  <w:marRight w:val="0"/>
                                                                                                  <w:marTop w:val="0"/>
                                                                                                  <w:marBottom w:val="0"/>
                                                                                                  <w:divBdr>
                                                                                                    <w:top w:val="none" w:sz="0" w:space="0" w:color="auto"/>
                                                                                                    <w:left w:val="none" w:sz="0" w:space="0" w:color="auto"/>
                                                                                                    <w:bottom w:val="none" w:sz="0" w:space="0" w:color="auto"/>
                                                                                                    <w:right w:val="none" w:sz="0" w:space="0" w:color="auto"/>
                                                                                                  </w:divBdr>
                                                                                                </w:div>
                                                                                                <w:div w:id="2102723819">
                                                                                                  <w:marLeft w:val="0"/>
                                                                                                  <w:marRight w:val="0"/>
                                                                                                  <w:marTop w:val="0"/>
                                                                                                  <w:marBottom w:val="0"/>
                                                                                                  <w:divBdr>
                                                                                                    <w:top w:val="none" w:sz="0" w:space="0" w:color="auto"/>
                                                                                                    <w:left w:val="none" w:sz="0" w:space="0" w:color="auto"/>
                                                                                                    <w:bottom w:val="none" w:sz="0" w:space="0" w:color="auto"/>
                                                                                                    <w:right w:val="none" w:sz="0" w:space="0" w:color="auto"/>
                                                                                                  </w:divBdr>
                                                                                                </w:div>
                                                                                              </w:divsChild>
                                                                                            </w:div>
                                                                                            <w:div w:id="2140799487">
                                                                                              <w:marLeft w:val="0"/>
                                                                                              <w:marRight w:val="0"/>
                                                                                              <w:marTop w:val="0"/>
                                                                                              <w:marBottom w:val="0"/>
                                                                                              <w:divBdr>
                                                                                                <w:top w:val="none" w:sz="0" w:space="0" w:color="auto"/>
                                                                                                <w:left w:val="none" w:sz="0" w:space="0" w:color="auto"/>
                                                                                                <w:bottom w:val="none" w:sz="0" w:space="0" w:color="auto"/>
                                                                                                <w:right w:val="none" w:sz="0" w:space="0" w:color="auto"/>
                                                                                              </w:divBdr>
                                                                                              <w:divsChild>
                                                                                                <w:div w:id="1751149149">
                                                                                                  <w:marLeft w:val="0"/>
                                                                                                  <w:marRight w:val="0"/>
                                                                                                  <w:marTop w:val="0"/>
                                                                                                  <w:marBottom w:val="0"/>
                                                                                                  <w:divBdr>
                                                                                                    <w:top w:val="none" w:sz="0" w:space="0" w:color="auto"/>
                                                                                                    <w:left w:val="none" w:sz="0" w:space="0" w:color="auto"/>
                                                                                                    <w:bottom w:val="none" w:sz="0" w:space="0" w:color="auto"/>
                                                                                                    <w:right w:val="none" w:sz="0" w:space="0" w:color="auto"/>
                                                                                                  </w:divBdr>
                                                                                                </w:div>
                                                                                                <w:div w:id="323779883">
                                                                                                  <w:marLeft w:val="0"/>
                                                                                                  <w:marRight w:val="0"/>
                                                                                                  <w:marTop w:val="0"/>
                                                                                                  <w:marBottom w:val="0"/>
                                                                                                  <w:divBdr>
                                                                                                    <w:top w:val="none" w:sz="0" w:space="0" w:color="auto"/>
                                                                                                    <w:left w:val="none" w:sz="0" w:space="0" w:color="auto"/>
                                                                                                    <w:bottom w:val="none" w:sz="0" w:space="0" w:color="auto"/>
                                                                                                    <w:right w:val="none" w:sz="0" w:space="0" w:color="auto"/>
                                                                                                  </w:divBdr>
                                                                                                </w:div>
                                                                                              </w:divsChild>
                                                                                            </w:div>
                                                                                            <w:div w:id="2835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871">
                                                                                  <w:marLeft w:val="0"/>
                                                                                  <w:marRight w:val="0"/>
                                                                                  <w:marTop w:val="0"/>
                                                                                  <w:marBottom w:val="0"/>
                                                                                  <w:divBdr>
                                                                                    <w:top w:val="none" w:sz="0" w:space="0" w:color="auto"/>
                                                                                    <w:left w:val="none" w:sz="0" w:space="0" w:color="auto"/>
                                                                                    <w:bottom w:val="none" w:sz="0" w:space="0" w:color="auto"/>
                                                                                    <w:right w:val="none" w:sz="0" w:space="0" w:color="auto"/>
                                                                                  </w:divBdr>
                                                                                  <w:divsChild>
                                                                                    <w:div w:id="1881477947">
                                                                                      <w:marLeft w:val="0"/>
                                                                                      <w:marRight w:val="0"/>
                                                                                      <w:marTop w:val="0"/>
                                                                                      <w:marBottom w:val="0"/>
                                                                                      <w:divBdr>
                                                                                        <w:top w:val="none" w:sz="0" w:space="0" w:color="auto"/>
                                                                                        <w:left w:val="none" w:sz="0" w:space="0" w:color="auto"/>
                                                                                        <w:bottom w:val="none" w:sz="0" w:space="0" w:color="auto"/>
                                                                                        <w:right w:val="none" w:sz="0" w:space="0" w:color="auto"/>
                                                                                      </w:divBdr>
                                                                                      <w:divsChild>
                                                                                        <w:div w:id="4408015">
                                                                                          <w:marLeft w:val="0"/>
                                                                                          <w:marRight w:val="0"/>
                                                                                          <w:marTop w:val="0"/>
                                                                                          <w:marBottom w:val="0"/>
                                                                                          <w:divBdr>
                                                                                            <w:top w:val="none" w:sz="0" w:space="0" w:color="auto"/>
                                                                                            <w:left w:val="none" w:sz="0" w:space="0" w:color="auto"/>
                                                                                            <w:bottom w:val="none" w:sz="0" w:space="0" w:color="auto"/>
                                                                                            <w:right w:val="none" w:sz="0" w:space="0" w:color="auto"/>
                                                                                          </w:divBdr>
                                                                                        </w:div>
                                                                                        <w:div w:id="441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3585">
                                                                              <w:marLeft w:val="0"/>
                                                                              <w:marRight w:val="0"/>
                                                                              <w:marTop w:val="0"/>
                                                                              <w:marBottom w:val="0"/>
                                                                              <w:divBdr>
                                                                                <w:top w:val="none" w:sz="0" w:space="0" w:color="auto"/>
                                                                                <w:left w:val="none" w:sz="0" w:space="0" w:color="auto"/>
                                                                                <w:bottom w:val="none" w:sz="0" w:space="0" w:color="auto"/>
                                                                                <w:right w:val="none" w:sz="0" w:space="0" w:color="auto"/>
                                                                              </w:divBdr>
                                                                              <w:divsChild>
                                                                                <w:div w:id="1609503743">
                                                                                  <w:marLeft w:val="0"/>
                                                                                  <w:marRight w:val="0"/>
                                                                                  <w:marTop w:val="0"/>
                                                                                  <w:marBottom w:val="0"/>
                                                                                  <w:divBdr>
                                                                                    <w:top w:val="none" w:sz="0" w:space="0" w:color="auto"/>
                                                                                    <w:left w:val="none" w:sz="0" w:space="0" w:color="auto"/>
                                                                                    <w:bottom w:val="none" w:sz="0" w:space="0" w:color="auto"/>
                                                                                    <w:right w:val="none" w:sz="0" w:space="0" w:color="auto"/>
                                                                                  </w:divBdr>
                                                                                  <w:divsChild>
                                                                                    <w:div w:id="697700826">
                                                                                      <w:marLeft w:val="0"/>
                                                                                      <w:marRight w:val="0"/>
                                                                                      <w:marTop w:val="0"/>
                                                                                      <w:marBottom w:val="0"/>
                                                                                      <w:divBdr>
                                                                                        <w:top w:val="none" w:sz="0" w:space="0" w:color="auto"/>
                                                                                        <w:left w:val="none" w:sz="0" w:space="0" w:color="auto"/>
                                                                                        <w:bottom w:val="none" w:sz="0" w:space="0" w:color="auto"/>
                                                                                        <w:right w:val="none" w:sz="0" w:space="0" w:color="auto"/>
                                                                                      </w:divBdr>
                                                                                      <w:divsChild>
                                                                                        <w:div w:id="597718799">
                                                                                          <w:marLeft w:val="0"/>
                                                                                          <w:marRight w:val="0"/>
                                                                                          <w:marTop w:val="0"/>
                                                                                          <w:marBottom w:val="0"/>
                                                                                          <w:divBdr>
                                                                                            <w:top w:val="none" w:sz="0" w:space="0" w:color="auto"/>
                                                                                            <w:left w:val="none" w:sz="0" w:space="0" w:color="auto"/>
                                                                                            <w:bottom w:val="none" w:sz="0" w:space="0" w:color="auto"/>
                                                                                            <w:right w:val="none" w:sz="0" w:space="0" w:color="auto"/>
                                                                                          </w:divBdr>
                                                                                          <w:divsChild>
                                                                                            <w:div w:id="1032850313">
                                                                                              <w:marLeft w:val="0"/>
                                                                                              <w:marRight w:val="0"/>
                                                                                              <w:marTop w:val="0"/>
                                                                                              <w:marBottom w:val="0"/>
                                                                                              <w:divBdr>
                                                                                                <w:top w:val="none" w:sz="0" w:space="0" w:color="auto"/>
                                                                                                <w:left w:val="none" w:sz="0" w:space="0" w:color="auto"/>
                                                                                                <w:bottom w:val="none" w:sz="0" w:space="0" w:color="auto"/>
                                                                                                <w:right w:val="none" w:sz="0" w:space="0" w:color="auto"/>
                                                                                              </w:divBdr>
                                                                                              <w:divsChild>
                                                                                                <w:div w:id="1096367140">
                                                                                                  <w:marLeft w:val="0"/>
                                                                                                  <w:marRight w:val="0"/>
                                                                                                  <w:marTop w:val="0"/>
                                                                                                  <w:marBottom w:val="0"/>
                                                                                                  <w:divBdr>
                                                                                                    <w:top w:val="none" w:sz="0" w:space="0" w:color="auto"/>
                                                                                                    <w:left w:val="none" w:sz="0" w:space="0" w:color="auto"/>
                                                                                                    <w:bottom w:val="none" w:sz="0" w:space="0" w:color="auto"/>
                                                                                                    <w:right w:val="none" w:sz="0" w:space="0" w:color="auto"/>
                                                                                                  </w:divBdr>
                                                                                                  <w:divsChild>
                                                                                                    <w:div w:id="1452482706">
                                                                                                      <w:marLeft w:val="0"/>
                                                                                                      <w:marRight w:val="0"/>
                                                                                                      <w:marTop w:val="0"/>
                                                                                                      <w:marBottom w:val="0"/>
                                                                                                      <w:divBdr>
                                                                                                        <w:top w:val="none" w:sz="0" w:space="0" w:color="auto"/>
                                                                                                        <w:left w:val="none" w:sz="0" w:space="0" w:color="auto"/>
                                                                                                        <w:bottom w:val="none" w:sz="0" w:space="0" w:color="auto"/>
                                                                                                        <w:right w:val="none" w:sz="0" w:space="0" w:color="auto"/>
                                                                                                      </w:divBdr>
                                                                                                    </w:div>
                                                                                                    <w:div w:id="1445997474">
                                                                                                      <w:marLeft w:val="0"/>
                                                                                                      <w:marRight w:val="0"/>
                                                                                                      <w:marTop w:val="0"/>
                                                                                                      <w:marBottom w:val="0"/>
                                                                                                      <w:divBdr>
                                                                                                        <w:top w:val="none" w:sz="0" w:space="0" w:color="auto"/>
                                                                                                        <w:left w:val="none" w:sz="0" w:space="0" w:color="auto"/>
                                                                                                        <w:bottom w:val="none" w:sz="0" w:space="0" w:color="auto"/>
                                                                                                        <w:right w:val="none" w:sz="0" w:space="0" w:color="auto"/>
                                                                                                      </w:divBdr>
                                                                                                      <w:divsChild>
                                                                                                        <w:div w:id="349071169">
                                                                                                          <w:marLeft w:val="0"/>
                                                                                                          <w:marRight w:val="0"/>
                                                                                                          <w:marTop w:val="0"/>
                                                                                                          <w:marBottom w:val="0"/>
                                                                                                          <w:divBdr>
                                                                                                            <w:top w:val="none" w:sz="0" w:space="0" w:color="auto"/>
                                                                                                            <w:left w:val="none" w:sz="0" w:space="0" w:color="auto"/>
                                                                                                            <w:bottom w:val="none" w:sz="0" w:space="0" w:color="auto"/>
                                                                                                            <w:right w:val="none" w:sz="0" w:space="0" w:color="auto"/>
                                                                                                          </w:divBdr>
                                                                                                        </w:div>
                                                                                                      </w:divsChild>
                                                                                                    </w:div>
                                                                                                    <w:div w:id="2131588079">
                                                                                                      <w:marLeft w:val="0"/>
                                                                                                      <w:marRight w:val="0"/>
                                                                                                      <w:marTop w:val="0"/>
                                                                                                      <w:marBottom w:val="0"/>
                                                                                                      <w:divBdr>
                                                                                                        <w:top w:val="none" w:sz="0" w:space="0" w:color="auto"/>
                                                                                                        <w:left w:val="none" w:sz="0" w:space="0" w:color="auto"/>
                                                                                                        <w:bottom w:val="none" w:sz="0" w:space="0" w:color="auto"/>
                                                                                                        <w:right w:val="none" w:sz="0" w:space="0" w:color="auto"/>
                                                                                                      </w:divBdr>
                                                                                                    </w:div>
                                                                                                    <w:div w:id="1021666005">
                                                                                                      <w:marLeft w:val="0"/>
                                                                                                      <w:marRight w:val="0"/>
                                                                                                      <w:marTop w:val="0"/>
                                                                                                      <w:marBottom w:val="0"/>
                                                                                                      <w:divBdr>
                                                                                                        <w:top w:val="none" w:sz="0" w:space="0" w:color="auto"/>
                                                                                                        <w:left w:val="none" w:sz="0" w:space="0" w:color="auto"/>
                                                                                                        <w:bottom w:val="none" w:sz="0" w:space="0" w:color="auto"/>
                                                                                                        <w:right w:val="none" w:sz="0" w:space="0" w:color="auto"/>
                                                                                                      </w:divBdr>
                                                                                                      <w:divsChild>
                                                                                                        <w:div w:id="829752392">
                                                                                                          <w:marLeft w:val="0"/>
                                                                                                          <w:marRight w:val="0"/>
                                                                                                          <w:marTop w:val="0"/>
                                                                                                          <w:marBottom w:val="0"/>
                                                                                                          <w:divBdr>
                                                                                                            <w:top w:val="none" w:sz="0" w:space="0" w:color="auto"/>
                                                                                                            <w:left w:val="none" w:sz="0" w:space="0" w:color="auto"/>
                                                                                                            <w:bottom w:val="none" w:sz="0" w:space="0" w:color="auto"/>
                                                                                                            <w:right w:val="none" w:sz="0" w:space="0" w:color="auto"/>
                                                                                                          </w:divBdr>
                                                                                                        </w:div>
                                                                                                      </w:divsChild>
                                                                                                    </w:div>
                                                                                                    <w:div w:id="438376141">
                                                                                                      <w:marLeft w:val="0"/>
                                                                                                      <w:marRight w:val="0"/>
                                                                                                      <w:marTop w:val="0"/>
                                                                                                      <w:marBottom w:val="0"/>
                                                                                                      <w:divBdr>
                                                                                                        <w:top w:val="none" w:sz="0" w:space="0" w:color="auto"/>
                                                                                                        <w:left w:val="none" w:sz="0" w:space="0" w:color="auto"/>
                                                                                                        <w:bottom w:val="none" w:sz="0" w:space="0" w:color="auto"/>
                                                                                                        <w:right w:val="none" w:sz="0" w:space="0" w:color="auto"/>
                                                                                                      </w:divBdr>
                                                                                                    </w:div>
                                                                                                    <w:div w:id="1270503687">
                                                                                                      <w:marLeft w:val="0"/>
                                                                                                      <w:marRight w:val="0"/>
                                                                                                      <w:marTop w:val="0"/>
                                                                                                      <w:marBottom w:val="0"/>
                                                                                                      <w:divBdr>
                                                                                                        <w:top w:val="none" w:sz="0" w:space="0" w:color="auto"/>
                                                                                                        <w:left w:val="none" w:sz="0" w:space="0" w:color="auto"/>
                                                                                                        <w:bottom w:val="none" w:sz="0" w:space="0" w:color="auto"/>
                                                                                                        <w:right w:val="none" w:sz="0" w:space="0" w:color="auto"/>
                                                                                                      </w:divBdr>
                                                                                                      <w:divsChild>
                                                                                                        <w:div w:id="1013267689">
                                                                                                          <w:marLeft w:val="0"/>
                                                                                                          <w:marRight w:val="0"/>
                                                                                                          <w:marTop w:val="0"/>
                                                                                                          <w:marBottom w:val="0"/>
                                                                                                          <w:divBdr>
                                                                                                            <w:top w:val="none" w:sz="0" w:space="0" w:color="auto"/>
                                                                                                            <w:left w:val="none" w:sz="0" w:space="0" w:color="auto"/>
                                                                                                            <w:bottom w:val="none" w:sz="0" w:space="0" w:color="auto"/>
                                                                                                            <w:right w:val="none" w:sz="0" w:space="0" w:color="auto"/>
                                                                                                          </w:divBdr>
                                                                                                        </w:div>
                                                                                                      </w:divsChild>
                                                                                                    </w:div>
                                                                                                    <w:div w:id="20231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578371">
                                                              <w:marLeft w:val="0"/>
                                                              <w:marRight w:val="0"/>
                                                              <w:marTop w:val="0"/>
                                                              <w:marBottom w:val="0"/>
                                                              <w:divBdr>
                                                                <w:top w:val="none" w:sz="0" w:space="0" w:color="auto"/>
                                                                <w:left w:val="none" w:sz="0" w:space="0" w:color="auto"/>
                                                                <w:bottom w:val="none" w:sz="0" w:space="0" w:color="auto"/>
                                                                <w:right w:val="none" w:sz="0" w:space="0" w:color="auto"/>
                                                              </w:divBdr>
                                                            </w:div>
                                                            <w:div w:id="655499619">
                                                              <w:marLeft w:val="0"/>
                                                              <w:marRight w:val="0"/>
                                                              <w:marTop w:val="0"/>
                                                              <w:marBottom w:val="0"/>
                                                              <w:divBdr>
                                                                <w:top w:val="none" w:sz="0" w:space="0" w:color="auto"/>
                                                                <w:left w:val="none" w:sz="0" w:space="0" w:color="auto"/>
                                                                <w:bottom w:val="none" w:sz="0" w:space="0" w:color="auto"/>
                                                                <w:right w:val="none" w:sz="0" w:space="0" w:color="auto"/>
                                                              </w:divBdr>
                                                              <w:divsChild>
                                                                <w:div w:id="213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2875">
                                              <w:marLeft w:val="0"/>
                                              <w:marRight w:val="0"/>
                                              <w:marTop w:val="0"/>
                                              <w:marBottom w:val="0"/>
                                              <w:divBdr>
                                                <w:top w:val="none" w:sz="0" w:space="0" w:color="auto"/>
                                                <w:left w:val="none" w:sz="0" w:space="0" w:color="auto"/>
                                                <w:bottom w:val="none" w:sz="0" w:space="0" w:color="auto"/>
                                                <w:right w:val="none" w:sz="0" w:space="0" w:color="auto"/>
                                              </w:divBdr>
                                              <w:divsChild>
                                                <w:div w:id="165487066">
                                                  <w:marLeft w:val="0"/>
                                                  <w:marRight w:val="0"/>
                                                  <w:marTop w:val="0"/>
                                                  <w:marBottom w:val="0"/>
                                                  <w:divBdr>
                                                    <w:top w:val="none" w:sz="0" w:space="0" w:color="auto"/>
                                                    <w:left w:val="none" w:sz="0" w:space="0" w:color="auto"/>
                                                    <w:bottom w:val="none" w:sz="0" w:space="0" w:color="auto"/>
                                                    <w:right w:val="none" w:sz="0" w:space="0" w:color="auto"/>
                                                  </w:divBdr>
                                                  <w:divsChild>
                                                    <w:div w:id="548225032">
                                                      <w:marLeft w:val="0"/>
                                                      <w:marRight w:val="0"/>
                                                      <w:marTop w:val="0"/>
                                                      <w:marBottom w:val="0"/>
                                                      <w:divBdr>
                                                        <w:top w:val="none" w:sz="0" w:space="0" w:color="auto"/>
                                                        <w:left w:val="none" w:sz="0" w:space="0" w:color="auto"/>
                                                        <w:bottom w:val="none" w:sz="0" w:space="0" w:color="auto"/>
                                                        <w:right w:val="none" w:sz="0" w:space="0" w:color="auto"/>
                                                      </w:divBdr>
                                                      <w:divsChild>
                                                        <w:div w:id="1266692922">
                                                          <w:marLeft w:val="0"/>
                                                          <w:marRight w:val="0"/>
                                                          <w:marTop w:val="0"/>
                                                          <w:marBottom w:val="0"/>
                                                          <w:divBdr>
                                                            <w:top w:val="none" w:sz="0" w:space="0" w:color="auto"/>
                                                            <w:left w:val="none" w:sz="0" w:space="0" w:color="auto"/>
                                                            <w:bottom w:val="none" w:sz="0" w:space="0" w:color="auto"/>
                                                            <w:right w:val="none" w:sz="0" w:space="0" w:color="auto"/>
                                                          </w:divBdr>
                                                          <w:divsChild>
                                                            <w:div w:id="35008330">
                                                              <w:marLeft w:val="0"/>
                                                              <w:marRight w:val="0"/>
                                                              <w:marTop w:val="0"/>
                                                              <w:marBottom w:val="0"/>
                                                              <w:divBdr>
                                                                <w:top w:val="none" w:sz="0" w:space="0" w:color="auto"/>
                                                                <w:left w:val="none" w:sz="0" w:space="0" w:color="auto"/>
                                                                <w:bottom w:val="none" w:sz="0" w:space="0" w:color="auto"/>
                                                                <w:right w:val="none" w:sz="0" w:space="0" w:color="auto"/>
                                                              </w:divBdr>
                                                            </w:div>
                                                          </w:divsChild>
                                                        </w:div>
                                                        <w:div w:id="158623138">
                                                          <w:marLeft w:val="0"/>
                                                          <w:marRight w:val="0"/>
                                                          <w:marTop w:val="0"/>
                                                          <w:marBottom w:val="0"/>
                                                          <w:divBdr>
                                                            <w:top w:val="none" w:sz="0" w:space="0" w:color="auto"/>
                                                            <w:left w:val="none" w:sz="0" w:space="0" w:color="auto"/>
                                                            <w:bottom w:val="none" w:sz="0" w:space="0" w:color="auto"/>
                                                            <w:right w:val="none" w:sz="0" w:space="0" w:color="auto"/>
                                                          </w:divBdr>
                                                          <w:divsChild>
                                                            <w:div w:id="1078940107">
                                                              <w:marLeft w:val="0"/>
                                                              <w:marRight w:val="0"/>
                                                              <w:marTop w:val="0"/>
                                                              <w:marBottom w:val="0"/>
                                                              <w:divBdr>
                                                                <w:top w:val="none" w:sz="0" w:space="0" w:color="auto"/>
                                                                <w:left w:val="none" w:sz="0" w:space="0" w:color="auto"/>
                                                                <w:bottom w:val="none" w:sz="0" w:space="0" w:color="auto"/>
                                                                <w:right w:val="none" w:sz="0" w:space="0" w:color="auto"/>
                                                              </w:divBdr>
                                                            </w:div>
                                                          </w:divsChild>
                                                        </w:div>
                                                        <w:div w:id="1682465651">
                                                          <w:marLeft w:val="0"/>
                                                          <w:marRight w:val="0"/>
                                                          <w:marTop w:val="0"/>
                                                          <w:marBottom w:val="0"/>
                                                          <w:divBdr>
                                                            <w:top w:val="none" w:sz="0" w:space="0" w:color="auto"/>
                                                            <w:left w:val="none" w:sz="0" w:space="0" w:color="auto"/>
                                                            <w:bottom w:val="none" w:sz="0" w:space="0" w:color="auto"/>
                                                            <w:right w:val="none" w:sz="0" w:space="0" w:color="auto"/>
                                                          </w:divBdr>
                                                          <w:divsChild>
                                                            <w:div w:id="1197698772">
                                                              <w:marLeft w:val="0"/>
                                                              <w:marRight w:val="0"/>
                                                              <w:marTop w:val="0"/>
                                                              <w:marBottom w:val="0"/>
                                                              <w:divBdr>
                                                                <w:top w:val="none" w:sz="0" w:space="0" w:color="auto"/>
                                                                <w:left w:val="none" w:sz="0" w:space="0" w:color="auto"/>
                                                                <w:bottom w:val="none" w:sz="0" w:space="0" w:color="auto"/>
                                                                <w:right w:val="none" w:sz="0" w:space="0" w:color="auto"/>
                                                              </w:divBdr>
                                                              <w:divsChild>
                                                                <w:div w:id="2207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698">
                                                          <w:marLeft w:val="0"/>
                                                          <w:marRight w:val="0"/>
                                                          <w:marTop w:val="0"/>
                                                          <w:marBottom w:val="0"/>
                                                          <w:divBdr>
                                                            <w:top w:val="none" w:sz="0" w:space="0" w:color="auto"/>
                                                            <w:left w:val="none" w:sz="0" w:space="0" w:color="auto"/>
                                                            <w:bottom w:val="none" w:sz="0" w:space="0" w:color="auto"/>
                                                            <w:right w:val="none" w:sz="0" w:space="0" w:color="auto"/>
                                                          </w:divBdr>
                                                        </w:div>
                                                        <w:div w:id="1857498617">
                                                          <w:marLeft w:val="0"/>
                                                          <w:marRight w:val="0"/>
                                                          <w:marTop w:val="0"/>
                                                          <w:marBottom w:val="0"/>
                                                          <w:divBdr>
                                                            <w:top w:val="none" w:sz="0" w:space="0" w:color="auto"/>
                                                            <w:left w:val="none" w:sz="0" w:space="0" w:color="auto"/>
                                                            <w:bottom w:val="none" w:sz="0" w:space="0" w:color="auto"/>
                                                            <w:right w:val="none" w:sz="0" w:space="0" w:color="auto"/>
                                                          </w:divBdr>
                                                          <w:divsChild>
                                                            <w:div w:id="1504315599">
                                                              <w:marLeft w:val="0"/>
                                                              <w:marRight w:val="0"/>
                                                              <w:marTop w:val="0"/>
                                                              <w:marBottom w:val="0"/>
                                                              <w:divBdr>
                                                                <w:top w:val="none" w:sz="0" w:space="0" w:color="auto"/>
                                                                <w:left w:val="none" w:sz="0" w:space="0" w:color="auto"/>
                                                                <w:bottom w:val="none" w:sz="0" w:space="0" w:color="auto"/>
                                                                <w:right w:val="none" w:sz="0" w:space="0" w:color="auto"/>
                                                              </w:divBdr>
                                                            </w:div>
                                                          </w:divsChild>
                                                        </w:div>
                                                        <w:div w:id="1078409172">
                                                          <w:marLeft w:val="0"/>
                                                          <w:marRight w:val="0"/>
                                                          <w:marTop w:val="0"/>
                                                          <w:marBottom w:val="0"/>
                                                          <w:divBdr>
                                                            <w:top w:val="none" w:sz="0" w:space="0" w:color="auto"/>
                                                            <w:left w:val="none" w:sz="0" w:space="0" w:color="auto"/>
                                                            <w:bottom w:val="none" w:sz="0" w:space="0" w:color="auto"/>
                                                            <w:right w:val="none" w:sz="0" w:space="0" w:color="auto"/>
                                                          </w:divBdr>
                                                        </w:div>
                                                        <w:div w:id="1239486229">
                                                          <w:marLeft w:val="0"/>
                                                          <w:marRight w:val="0"/>
                                                          <w:marTop w:val="0"/>
                                                          <w:marBottom w:val="0"/>
                                                          <w:divBdr>
                                                            <w:top w:val="none" w:sz="0" w:space="0" w:color="auto"/>
                                                            <w:left w:val="none" w:sz="0" w:space="0" w:color="auto"/>
                                                            <w:bottom w:val="none" w:sz="0" w:space="0" w:color="auto"/>
                                                            <w:right w:val="none" w:sz="0" w:space="0" w:color="auto"/>
                                                          </w:divBdr>
                                                        </w:div>
                                                      </w:divsChild>
                                                    </w:div>
                                                    <w:div w:id="1804620698">
                                                      <w:marLeft w:val="0"/>
                                                      <w:marRight w:val="0"/>
                                                      <w:marTop w:val="0"/>
                                                      <w:marBottom w:val="0"/>
                                                      <w:divBdr>
                                                        <w:top w:val="none" w:sz="0" w:space="0" w:color="auto"/>
                                                        <w:left w:val="none" w:sz="0" w:space="0" w:color="auto"/>
                                                        <w:bottom w:val="none" w:sz="0" w:space="0" w:color="auto"/>
                                                        <w:right w:val="none" w:sz="0" w:space="0" w:color="auto"/>
                                                      </w:divBdr>
                                                      <w:divsChild>
                                                        <w:div w:id="263928552">
                                                          <w:marLeft w:val="0"/>
                                                          <w:marRight w:val="0"/>
                                                          <w:marTop w:val="0"/>
                                                          <w:marBottom w:val="0"/>
                                                          <w:divBdr>
                                                            <w:top w:val="none" w:sz="0" w:space="0" w:color="auto"/>
                                                            <w:left w:val="none" w:sz="0" w:space="0" w:color="auto"/>
                                                            <w:bottom w:val="none" w:sz="0" w:space="0" w:color="auto"/>
                                                            <w:right w:val="none" w:sz="0" w:space="0" w:color="auto"/>
                                                          </w:divBdr>
                                                          <w:divsChild>
                                                            <w:div w:id="735250216">
                                                              <w:marLeft w:val="0"/>
                                                              <w:marRight w:val="0"/>
                                                              <w:marTop w:val="0"/>
                                                              <w:marBottom w:val="0"/>
                                                              <w:divBdr>
                                                                <w:top w:val="none" w:sz="0" w:space="0" w:color="auto"/>
                                                                <w:left w:val="none" w:sz="0" w:space="0" w:color="auto"/>
                                                                <w:bottom w:val="none" w:sz="0" w:space="0" w:color="auto"/>
                                                                <w:right w:val="none" w:sz="0" w:space="0" w:color="auto"/>
                                                              </w:divBdr>
                                                              <w:divsChild>
                                                                <w:div w:id="1733310219">
                                                                  <w:marLeft w:val="0"/>
                                                                  <w:marRight w:val="0"/>
                                                                  <w:marTop w:val="0"/>
                                                                  <w:marBottom w:val="0"/>
                                                                  <w:divBdr>
                                                                    <w:top w:val="none" w:sz="0" w:space="0" w:color="auto"/>
                                                                    <w:left w:val="none" w:sz="0" w:space="0" w:color="auto"/>
                                                                    <w:bottom w:val="none" w:sz="0" w:space="0" w:color="auto"/>
                                                                    <w:right w:val="none" w:sz="0" w:space="0" w:color="auto"/>
                                                                  </w:divBdr>
                                                                  <w:divsChild>
                                                                    <w:div w:id="942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46248">
                                                      <w:marLeft w:val="0"/>
                                                      <w:marRight w:val="0"/>
                                                      <w:marTop w:val="0"/>
                                                      <w:marBottom w:val="0"/>
                                                      <w:divBdr>
                                                        <w:top w:val="none" w:sz="0" w:space="0" w:color="auto"/>
                                                        <w:left w:val="none" w:sz="0" w:space="0" w:color="auto"/>
                                                        <w:bottom w:val="none" w:sz="0" w:space="0" w:color="auto"/>
                                                        <w:right w:val="none" w:sz="0" w:space="0" w:color="auto"/>
                                                      </w:divBdr>
                                                      <w:divsChild>
                                                        <w:div w:id="15507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071751">
                          <w:marLeft w:val="0"/>
                          <w:marRight w:val="0"/>
                          <w:marTop w:val="0"/>
                          <w:marBottom w:val="0"/>
                          <w:divBdr>
                            <w:top w:val="none" w:sz="0" w:space="0" w:color="auto"/>
                            <w:left w:val="none" w:sz="0" w:space="0" w:color="auto"/>
                            <w:bottom w:val="none" w:sz="0" w:space="0" w:color="auto"/>
                            <w:right w:val="none" w:sz="0" w:space="0" w:color="auto"/>
                          </w:divBdr>
                          <w:divsChild>
                            <w:div w:id="9367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4048</Words>
  <Characters>23078</Characters>
  <Application>Microsoft Office Word</Application>
  <DocSecurity>0</DocSecurity>
  <Lines>192</Lines>
  <Paragraphs>54</Paragraphs>
  <ScaleCrop>false</ScaleCrop>
  <Company/>
  <LinksUpToDate>false</LinksUpToDate>
  <CharactersWithSpaces>27072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2</cp:revision>
  <dcterms:created xsi:type="dcterms:W3CDTF">2013-01-28T06:22:00Z</dcterms:created>
  <dcterms:modified xsi:type="dcterms:W3CDTF">2013-01-28T06:22:00Z</dcterms:modified>
</cp:coreProperties>
</file>